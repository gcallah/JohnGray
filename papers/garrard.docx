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8455C" w14:textId="18A4B43C" w:rsidR="00647B87" w:rsidRPr="00162C75" w:rsidRDefault="00A60462" w:rsidP="00C41329">
      <w:pPr>
        <w:spacing w:before="100" w:beforeAutospacing="1" w:after="100" w:afterAutospacing="1"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The </w:t>
      </w:r>
      <w:r w:rsidR="003B08D8">
        <w:rPr>
          <w:rFonts w:ascii="Times New Roman" w:hAnsi="Times New Roman" w:cs="Times New Roman"/>
          <w:b/>
          <w:bCs/>
          <w:sz w:val="24"/>
          <w:szCs w:val="24"/>
        </w:rPr>
        <w:t xml:space="preserve">Dark </w:t>
      </w:r>
      <w:r w:rsidR="003F6B4D">
        <w:rPr>
          <w:rFonts w:ascii="Times New Roman" w:hAnsi="Times New Roman" w:cs="Times New Roman"/>
          <w:b/>
          <w:bCs/>
          <w:sz w:val="24"/>
          <w:szCs w:val="24"/>
        </w:rPr>
        <w:t>Enlightenment</w:t>
      </w:r>
      <w:r>
        <w:rPr>
          <w:rFonts w:ascii="Times New Roman" w:hAnsi="Times New Roman" w:cs="Times New Roman"/>
          <w:b/>
          <w:bCs/>
          <w:sz w:val="24"/>
          <w:szCs w:val="24"/>
        </w:rPr>
        <w:t xml:space="preserve"> of John Gray</w:t>
      </w:r>
    </w:p>
    <w:p w14:paraId="2C284EBA" w14:textId="71D9D343" w:rsidR="001F47E8" w:rsidRDefault="00B47D2D" w:rsidP="00C41329">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It’s very much easier to know what John Gray is against than what he</w:t>
      </w:r>
      <w:r w:rsidR="00635E8D">
        <w:rPr>
          <w:rFonts w:ascii="Times New Roman" w:hAnsi="Times New Roman" w:cs="Times New Roman"/>
          <w:sz w:val="24"/>
          <w:szCs w:val="24"/>
        </w:rPr>
        <w:t xml:space="preserve"> i</w:t>
      </w:r>
      <w:r>
        <w:rPr>
          <w:rFonts w:ascii="Times New Roman" w:hAnsi="Times New Roman" w:cs="Times New Roman"/>
          <w:sz w:val="24"/>
          <w:szCs w:val="24"/>
        </w:rPr>
        <w:t xml:space="preserve">s for.  </w:t>
      </w:r>
      <w:r w:rsidR="001F47E8">
        <w:rPr>
          <w:rFonts w:ascii="Times New Roman" w:hAnsi="Times New Roman" w:cs="Times New Roman"/>
          <w:sz w:val="24"/>
          <w:szCs w:val="24"/>
        </w:rPr>
        <w:t xml:space="preserve">This is partly because he’s against so much and partly because, when he’s against something, he tends to be </w:t>
      </w:r>
      <w:r w:rsidR="001F47E8" w:rsidRPr="00484A41">
        <w:rPr>
          <w:rFonts w:ascii="Times New Roman" w:hAnsi="Times New Roman" w:cs="Times New Roman"/>
          <w:i/>
          <w:iCs/>
          <w:sz w:val="24"/>
          <w:szCs w:val="24"/>
        </w:rPr>
        <w:t>very</w:t>
      </w:r>
      <w:r w:rsidR="001F47E8">
        <w:rPr>
          <w:rFonts w:ascii="Times New Roman" w:hAnsi="Times New Roman" w:cs="Times New Roman"/>
          <w:sz w:val="24"/>
          <w:szCs w:val="24"/>
        </w:rPr>
        <w:t xml:space="preserve"> against it.</w:t>
      </w:r>
      <w:r w:rsidR="007A41DC">
        <w:rPr>
          <w:rFonts w:ascii="Times New Roman" w:hAnsi="Times New Roman" w:cs="Times New Roman"/>
          <w:sz w:val="24"/>
          <w:szCs w:val="24"/>
        </w:rPr>
        <w:t xml:space="preserve"> </w:t>
      </w:r>
      <w:r w:rsidR="00635E8D">
        <w:rPr>
          <w:rFonts w:ascii="Times New Roman" w:hAnsi="Times New Roman" w:cs="Times New Roman"/>
          <w:sz w:val="24"/>
          <w:szCs w:val="24"/>
        </w:rPr>
        <w:t xml:space="preserve"> B</w:t>
      </w:r>
      <w:r w:rsidR="00225556">
        <w:rPr>
          <w:rFonts w:ascii="Times New Roman" w:hAnsi="Times New Roman" w:cs="Times New Roman"/>
          <w:sz w:val="24"/>
          <w:szCs w:val="24"/>
        </w:rPr>
        <w:t>ut</w:t>
      </w:r>
      <w:r w:rsidR="007A41DC">
        <w:rPr>
          <w:rFonts w:ascii="Times New Roman" w:hAnsi="Times New Roman" w:cs="Times New Roman"/>
          <w:sz w:val="24"/>
          <w:szCs w:val="24"/>
        </w:rPr>
        <w:t xml:space="preserve"> he is </w:t>
      </w:r>
      <w:r w:rsidR="00BA23F0">
        <w:rPr>
          <w:rFonts w:ascii="Times New Roman" w:hAnsi="Times New Roman" w:cs="Times New Roman"/>
          <w:sz w:val="24"/>
          <w:szCs w:val="24"/>
        </w:rPr>
        <w:t>often</w:t>
      </w:r>
      <w:r w:rsidR="002C44D7">
        <w:rPr>
          <w:rFonts w:ascii="Times New Roman" w:hAnsi="Times New Roman" w:cs="Times New Roman"/>
          <w:sz w:val="24"/>
          <w:szCs w:val="24"/>
        </w:rPr>
        <w:t xml:space="preserve"> </w:t>
      </w:r>
      <w:r w:rsidR="0033152D">
        <w:rPr>
          <w:rFonts w:ascii="Times New Roman" w:hAnsi="Times New Roman" w:cs="Times New Roman"/>
          <w:sz w:val="24"/>
          <w:szCs w:val="24"/>
        </w:rPr>
        <w:t xml:space="preserve">frustratingly </w:t>
      </w:r>
      <w:r w:rsidR="007A41DC">
        <w:rPr>
          <w:rFonts w:ascii="Times New Roman" w:hAnsi="Times New Roman" w:cs="Times New Roman"/>
          <w:sz w:val="24"/>
          <w:szCs w:val="24"/>
        </w:rPr>
        <w:t>obscure about what he</w:t>
      </w:r>
      <w:r w:rsidR="00635E8D">
        <w:rPr>
          <w:rFonts w:ascii="Times New Roman" w:hAnsi="Times New Roman" w:cs="Times New Roman"/>
          <w:sz w:val="24"/>
          <w:szCs w:val="24"/>
        </w:rPr>
        <w:t xml:space="preserve"> i</w:t>
      </w:r>
      <w:r w:rsidR="007A41DC">
        <w:rPr>
          <w:rFonts w:ascii="Times New Roman" w:hAnsi="Times New Roman" w:cs="Times New Roman"/>
          <w:sz w:val="24"/>
          <w:szCs w:val="24"/>
        </w:rPr>
        <w:t>s for</w:t>
      </w:r>
      <w:r w:rsidR="003B08D8">
        <w:rPr>
          <w:rFonts w:ascii="Times New Roman" w:hAnsi="Times New Roman" w:cs="Times New Roman"/>
          <w:sz w:val="24"/>
          <w:szCs w:val="24"/>
        </w:rPr>
        <w:t xml:space="preserve">, which often </w:t>
      </w:r>
      <w:commentRangeStart w:id="0"/>
      <w:commentRangeStart w:id="1"/>
      <w:r w:rsidR="003B08D8">
        <w:rPr>
          <w:rFonts w:ascii="Times New Roman" w:hAnsi="Times New Roman" w:cs="Times New Roman"/>
          <w:sz w:val="24"/>
          <w:szCs w:val="24"/>
        </w:rPr>
        <w:t>changes</w:t>
      </w:r>
      <w:commentRangeEnd w:id="0"/>
      <w:r w:rsidR="00C41329">
        <w:rPr>
          <w:rStyle w:val="CommentReference"/>
        </w:rPr>
        <w:commentReference w:id="0"/>
      </w:r>
      <w:commentRangeEnd w:id="1"/>
      <w:r w:rsidR="00041EFD">
        <w:rPr>
          <w:rStyle w:val="CommentReference"/>
        </w:rPr>
        <w:commentReference w:id="1"/>
      </w:r>
      <w:r w:rsidR="007A41DC">
        <w:rPr>
          <w:rFonts w:ascii="Times New Roman" w:hAnsi="Times New Roman" w:cs="Times New Roman"/>
          <w:sz w:val="24"/>
          <w:szCs w:val="24"/>
        </w:rPr>
        <w:t>.</w:t>
      </w:r>
      <w:r w:rsidR="00786BFA">
        <w:rPr>
          <w:rFonts w:ascii="Times New Roman" w:hAnsi="Times New Roman" w:cs="Times New Roman"/>
          <w:sz w:val="24"/>
          <w:szCs w:val="24"/>
        </w:rPr>
        <w:t xml:space="preserve">  A path out </w:t>
      </w:r>
      <w:r w:rsidR="004E0C13">
        <w:rPr>
          <w:rFonts w:ascii="Times New Roman" w:hAnsi="Times New Roman" w:cs="Times New Roman"/>
          <w:sz w:val="24"/>
          <w:szCs w:val="24"/>
        </w:rPr>
        <w:t xml:space="preserve">of </w:t>
      </w:r>
      <w:r w:rsidR="00786BFA">
        <w:rPr>
          <w:rFonts w:ascii="Times New Roman" w:hAnsi="Times New Roman" w:cs="Times New Roman"/>
          <w:sz w:val="24"/>
          <w:szCs w:val="24"/>
        </w:rPr>
        <w:t xml:space="preserve">the </w:t>
      </w:r>
      <w:r w:rsidR="00635E8D">
        <w:rPr>
          <w:rFonts w:ascii="Times New Roman" w:hAnsi="Times New Roman" w:cs="Times New Roman"/>
          <w:sz w:val="24"/>
          <w:szCs w:val="24"/>
        </w:rPr>
        <w:t xml:space="preserve">very grave </w:t>
      </w:r>
      <w:r w:rsidR="00786BFA">
        <w:rPr>
          <w:rFonts w:ascii="Times New Roman" w:hAnsi="Times New Roman" w:cs="Times New Roman"/>
          <w:sz w:val="24"/>
          <w:szCs w:val="24"/>
        </w:rPr>
        <w:t xml:space="preserve">dangers </w:t>
      </w:r>
      <w:r w:rsidR="0033152D">
        <w:rPr>
          <w:rFonts w:ascii="Times New Roman" w:hAnsi="Times New Roman" w:cs="Times New Roman"/>
          <w:sz w:val="24"/>
          <w:szCs w:val="24"/>
        </w:rPr>
        <w:t>that</w:t>
      </w:r>
      <w:r w:rsidR="00786BFA">
        <w:rPr>
          <w:rFonts w:ascii="Times New Roman" w:hAnsi="Times New Roman" w:cs="Times New Roman"/>
          <w:sz w:val="24"/>
          <w:szCs w:val="24"/>
        </w:rPr>
        <w:t xml:space="preserve"> Gray believes we now </w:t>
      </w:r>
      <w:r w:rsidR="00635E8D">
        <w:rPr>
          <w:rFonts w:ascii="Times New Roman" w:hAnsi="Times New Roman" w:cs="Times New Roman"/>
          <w:sz w:val="24"/>
          <w:szCs w:val="24"/>
        </w:rPr>
        <w:t>face</w:t>
      </w:r>
      <w:r w:rsidR="00786BFA">
        <w:rPr>
          <w:rFonts w:ascii="Times New Roman" w:hAnsi="Times New Roman" w:cs="Times New Roman"/>
          <w:sz w:val="24"/>
          <w:szCs w:val="24"/>
        </w:rPr>
        <w:t xml:space="preserve"> never </w:t>
      </w:r>
      <w:r w:rsidR="0098080A">
        <w:rPr>
          <w:rFonts w:ascii="Times New Roman" w:hAnsi="Times New Roman" w:cs="Times New Roman"/>
          <w:sz w:val="24"/>
          <w:szCs w:val="24"/>
        </w:rPr>
        <w:t xml:space="preserve">quite </w:t>
      </w:r>
      <w:r w:rsidR="00786BFA">
        <w:rPr>
          <w:rFonts w:ascii="Times New Roman" w:hAnsi="Times New Roman" w:cs="Times New Roman"/>
          <w:sz w:val="24"/>
          <w:szCs w:val="24"/>
        </w:rPr>
        <w:t>comes into focus in his writings, p</w:t>
      </w:r>
      <w:r w:rsidR="004E0C13">
        <w:rPr>
          <w:rFonts w:ascii="Times New Roman" w:hAnsi="Times New Roman" w:cs="Times New Roman"/>
          <w:sz w:val="24"/>
          <w:szCs w:val="24"/>
        </w:rPr>
        <w:t>robably</w:t>
      </w:r>
      <w:r w:rsidR="00786BFA">
        <w:rPr>
          <w:rFonts w:ascii="Times New Roman" w:hAnsi="Times New Roman" w:cs="Times New Roman"/>
          <w:sz w:val="24"/>
          <w:szCs w:val="24"/>
        </w:rPr>
        <w:t xml:space="preserve"> because he thinks </w:t>
      </w:r>
      <w:r w:rsidR="00BA23F0">
        <w:rPr>
          <w:rFonts w:ascii="Times New Roman" w:hAnsi="Times New Roman" w:cs="Times New Roman"/>
          <w:sz w:val="24"/>
          <w:szCs w:val="24"/>
        </w:rPr>
        <w:t xml:space="preserve">that the </w:t>
      </w:r>
      <w:r w:rsidR="00632B17">
        <w:rPr>
          <w:rFonts w:ascii="Times New Roman" w:hAnsi="Times New Roman" w:cs="Times New Roman"/>
          <w:sz w:val="24"/>
          <w:szCs w:val="24"/>
        </w:rPr>
        <w:t xml:space="preserve">modern </w:t>
      </w:r>
      <w:r w:rsidR="00BA23F0">
        <w:rPr>
          <w:rFonts w:ascii="Times New Roman" w:hAnsi="Times New Roman" w:cs="Times New Roman"/>
          <w:sz w:val="24"/>
          <w:szCs w:val="24"/>
        </w:rPr>
        <w:t xml:space="preserve">West’s </w:t>
      </w:r>
      <w:r w:rsidR="00632B17">
        <w:rPr>
          <w:rFonts w:ascii="Times New Roman" w:hAnsi="Times New Roman" w:cs="Times New Roman"/>
          <w:sz w:val="24"/>
          <w:szCs w:val="24"/>
        </w:rPr>
        <w:t>sickness</w:t>
      </w:r>
      <w:r w:rsidR="00BA23F0">
        <w:rPr>
          <w:rFonts w:ascii="Times New Roman" w:hAnsi="Times New Roman" w:cs="Times New Roman"/>
          <w:sz w:val="24"/>
          <w:szCs w:val="24"/>
        </w:rPr>
        <w:t xml:space="preserve"> is incurable.</w:t>
      </w:r>
    </w:p>
    <w:p w14:paraId="3B8E0283" w14:textId="7A888AC9" w:rsidR="00305994" w:rsidRDefault="00B47D2D" w:rsidP="00C41329">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3B08D8">
        <w:rPr>
          <w:rFonts w:ascii="Times New Roman" w:hAnsi="Times New Roman" w:cs="Times New Roman"/>
          <w:sz w:val="24"/>
          <w:szCs w:val="24"/>
        </w:rPr>
        <w:t>mong the things that</w:t>
      </w:r>
      <w:r>
        <w:rPr>
          <w:rFonts w:ascii="Times New Roman" w:hAnsi="Times New Roman" w:cs="Times New Roman"/>
          <w:sz w:val="24"/>
          <w:szCs w:val="24"/>
        </w:rPr>
        <w:t xml:space="preserve"> </w:t>
      </w:r>
      <w:r w:rsidR="001F47E8">
        <w:rPr>
          <w:rFonts w:ascii="Times New Roman" w:hAnsi="Times New Roman" w:cs="Times New Roman"/>
          <w:sz w:val="24"/>
          <w:szCs w:val="24"/>
        </w:rPr>
        <w:t xml:space="preserve">Gray </w:t>
      </w:r>
      <w:r w:rsidR="003B08D8">
        <w:rPr>
          <w:rFonts w:ascii="Times New Roman" w:hAnsi="Times New Roman" w:cs="Times New Roman"/>
          <w:sz w:val="24"/>
          <w:szCs w:val="24"/>
        </w:rPr>
        <w:t xml:space="preserve">has most strongly and consistently been </w:t>
      </w:r>
      <w:r>
        <w:rPr>
          <w:rFonts w:ascii="Times New Roman" w:hAnsi="Times New Roman" w:cs="Times New Roman"/>
          <w:sz w:val="24"/>
          <w:szCs w:val="24"/>
        </w:rPr>
        <w:t xml:space="preserve">against </w:t>
      </w:r>
      <w:r w:rsidR="003B08D8">
        <w:rPr>
          <w:rFonts w:ascii="Times New Roman" w:hAnsi="Times New Roman" w:cs="Times New Roman"/>
          <w:sz w:val="24"/>
          <w:szCs w:val="24"/>
        </w:rPr>
        <w:t xml:space="preserve">is </w:t>
      </w:r>
      <w:r>
        <w:rPr>
          <w:rFonts w:ascii="Times New Roman" w:hAnsi="Times New Roman" w:cs="Times New Roman"/>
          <w:sz w:val="24"/>
          <w:szCs w:val="24"/>
        </w:rPr>
        <w:t xml:space="preserve">the Enlightenment.  </w:t>
      </w:r>
      <w:r w:rsidR="003B08D8">
        <w:rPr>
          <w:rFonts w:ascii="Times New Roman" w:hAnsi="Times New Roman" w:cs="Times New Roman"/>
          <w:sz w:val="24"/>
          <w:szCs w:val="24"/>
        </w:rPr>
        <w:t>He argues that, f</w:t>
      </w:r>
      <w:r>
        <w:rPr>
          <w:rFonts w:ascii="Times New Roman" w:hAnsi="Times New Roman" w:cs="Times New Roman"/>
          <w:sz w:val="24"/>
          <w:szCs w:val="24"/>
        </w:rPr>
        <w:t xml:space="preserve">rom </w:t>
      </w:r>
      <w:r w:rsidR="003B08D8">
        <w:rPr>
          <w:rFonts w:ascii="Times New Roman" w:hAnsi="Times New Roman" w:cs="Times New Roman"/>
          <w:sz w:val="24"/>
          <w:szCs w:val="24"/>
        </w:rPr>
        <w:t>the eighteenth</w:t>
      </w:r>
      <w:r w:rsidR="00635E8D">
        <w:rPr>
          <w:rFonts w:ascii="Times New Roman" w:hAnsi="Times New Roman" w:cs="Times New Roman"/>
          <w:sz w:val="24"/>
          <w:szCs w:val="24"/>
        </w:rPr>
        <w:t>-</w:t>
      </w:r>
      <w:r w:rsidR="003B08D8">
        <w:rPr>
          <w:rFonts w:ascii="Times New Roman" w:hAnsi="Times New Roman" w:cs="Times New Roman"/>
          <w:sz w:val="24"/>
          <w:szCs w:val="24"/>
        </w:rPr>
        <w:t xml:space="preserve">century </w:t>
      </w:r>
      <w:r>
        <w:rPr>
          <w:rFonts w:ascii="Times New Roman" w:hAnsi="Times New Roman" w:cs="Times New Roman"/>
          <w:sz w:val="24"/>
          <w:szCs w:val="24"/>
        </w:rPr>
        <w:t>seed of the Enlightenment ha</w:t>
      </w:r>
      <w:r w:rsidR="00162C75">
        <w:rPr>
          <w:rFonts w:ascii="Times New Roman" w:hAnsi="Times New Roman" w:cs="Times New Roman"/>
          <w:sz w:val="24"/>
          <w:szCs w:val="24"/>
        </w:rPr>
        <w:t xml:space="preserve">ve grown </w:t>
      </w:r>
      <w:r w:rsidR="003B08D8">
        <w:rPr>
          <w:rFonts w:ascii="Times New Roman" w:hAnsi="Times New Roman" w:cs="Times New Roman"/>
          <w:sz w:val="24"/>
          <w:szCs w:val="24"/>
        </w:rPr>
        <w:t xml:space="preserve">a </w:t>
      </w:r>
      <w:r w:rsidR="00162C75">
        <w:rPr>
          <w:rFonts w:ascii="Times New Roman" w:hAnsi="Times New Roman" w:cs="Times New Roman"/>
          <w:sz w:val="24"/>
          <w:szCs w:val="24"/>
        </w:rPr>
        <w:t xml:space="preserve">wide range of </w:t>
      </w:r>
      <w:r w:rsidR="0033152D">
        <w:rPr>
          <w:rFonts w:ascii="Times New Roman" w:hAnsi="Times New Roman" w:cs="Times New Roman"/>
          <w:sz w:val="24"/>
          <w:szCs w:val="24"/>
        </w:rPr>
        <w:t xml:space="preserve">moral and </w:t>
      </w:r>
      <w:r w:rsidR="002C44D7">
        <w:rPr>
          <w:rFonts w:ascii="Times New Roman" w:hAnsi="Times New Roman" w:cs="Times New Roman"/>
          <w:sz w:val="24"/>
          <w:szCs w:val="24"/>
        </w:rPr>
        <w:t xml:space="preserve">political </w:t>
      </w:r>
      <w:r w:rsidR="00162C75">
        <w:rPr>
          <w:rFonts w:ascii="Times New Roman" w:hAnsi="Times New Roman" w:cs="Times New Roman"/>
          <w:sz w:val="24"/>
          <w:szCs w:val="24"/>
        </w:rPr>
        <w:t>pathologies</w:t>
      </w:r>
      <w:r w:rsidR="003B08D8">
        <w:rPr>
          <w:rFonts w:ascii="Times New Roman" w:hAnsi="Times New Roman" w:cs="Times New Roman"/>
          <w:sz w:val="24"/>
          <w:szCs w:val="24"/>
        </w:rPr>
        <w:t>,</w:t>
      </w:r>
      <w:r w:rsidR="00162C75">
        <w:rPr>
          <w:rFonts w:ascii="Times New Roman" w:hAnsi="Times New Roman" w:cs="Times New Roman"/>
          <w:sz w:val="24"/>
          <w:szCs w:val="24"/>
        </w:rPr>
        <w:t xml:space="preserve"> including </w:t>
      </w:r>
      <w:r>
        <w:rPr>
          <w:rFonts w:ascii="Times New Roman" w:hAnsi="Times New Roman" w:cs="Times New Roman"/>
          <w:sz w:val="24"/>
          <w:szCs w:val="24"/>
        </w:rPr>
        <w:t>totalitarianism, fascism, Communism, environmental degradation, nihilism</w:t>
      </w:r>
      <w:r w:rsidR="003B08D8">
        <w:rPr>
          <w:rFonts w:ascii="Times New Roman" w:hAnsi="Times New Roman" w:cs="Times New Roman"/>
          <w:sz w:val="24"/>
          <w:szCs w:val="24"/>
        </w:rPr>
        <w:t xml:space="preserve">, </w:t>
      </w:r>
      <w:r w:rsidR="001547B1">
        <w:rPr>
          <w:rFonts w:ascii="Times New Roman" w:hAnsi="Times New Roman" w:cs="Times New Roman"/>
          <w:sz w:val="24"/>
          <w:szCs w:val="24"/>
        </w:rPr>
        <w:t xml:space="preserve">Jacobinism, </w:t>
      </w:r>
      <w:r w:rsidR="00786BFA">
        <w:rPr>
          <w:rFonts w:ascii="Times New Roman" w:hAnsi="Times New Roman" w:cs="Times New Roman"/>
          <w:sz w:val="24"/>
          <w:szCs w:val="24"/>
        </w:rPr>
        <w:t xml:space="preserve">liberal </w:t>
      </w:r>
      <w:r w:rsidR="003B08D8">
        <w:rPr>
          <w:rFonts w:ascii="Times New Roman" w:hAnsi="Times New Roman" w:cs="Times New Roman"/>
          <w:sz w:val="24"/>
          <w:szCs w:val="24"/>
        </w:rPr>
        <w:t>imperialism</w:t>
      </w:r>
      <w:r w:rsidR="00786BFA">
        <w:rPr>
          <w:rFonts w:ascii="Times New Roman" w:hAnsi="Times New Roman" w:cs="Times New Roman"/>
          <w:sz w:val="24"/>
          <w:szCs w:val="24"/>
        </w:rPr>
        <w:t xml:space="preserve">, </w:t>
      </w:r>
      <w:r w:rsidR="001547B1">
        <w:rPr>
          <w:rFonts w:ascii="Times New Roman" w:hAnsi="Times New Roman" w:cs="Times New Roman"/>
          <w:sz w:val="24"/>
          <w:szCs w:val="24"/>
        </w:rPr>
        <w:t xml:space="preserve">Bolshevism, </w:t>
      </w:r>
      <w:r w:rsidR="003B08D8">
        <w:rPr>
          <w:rFonts w:ascii="Times New Roman" w:hAnsi="Times New Roman" w:cs="Times New Roman"/>
          <w:sz w:val="24"/>
          <w:szCs w:val="24"/>
        </w:rPr>
        <w:t xml:space="preserve">a </w:t>
      </w:r>
      <w:r w:rsidR="002C44D7">
        <w:rPr>
          <w:rFonts w:ascii="Times New Roman" w:hAnsi="Times New Roman" w:cs="Times New Roman"/>
          <w:sz w:val="24"/>
          <w:szCs w:val="24"/>
        </w:rPr>
        <w:t xml:space="preserve">highly destructive </w:t>
      </w:r>
      <w:r w:rsidR="003B08D8">
        <w:rPr>
          <w:rFonts w:ascii="Times New Roman" w:hAnsi="Times New Roman" w:cs="Times New Roman"/>
          <w:sz w:val="24"/>
          <w:szCs w:val="24"/>
        </w:rPr>
        <w:t>form of capitalist fundamentalism</w:t>
      </w:r>
      <w:r w:rsidR="00635E8D">
        <w:rPr>
          <w:rFonts w:ascii="Times New Roman" w:hAnsi="Times New Roman" w:cs="Times New Roman"/>
          <w:sz w:val="24"/>
          <w:szCs w:val="24"/>
        </w:rPr>
        <w:t xml:space="preserve">, </w:t>
      </w:r>
      <w:r w:rsidR="00786BFA">
        <w:rPr>
          <w:rFonts w:ascii="Times New Roman" w:hAnsi="Times New Roman" w:cs="Times New Roman"/>
          <w:sz w:val="24"/>
          <w:szCs w:val="24"/>
        </w:rPr>
        <w:t>radical Islam</w:t>
      </w:r>
      <w:r w:rsidR="00C41329">
        <w:rPr>
          <w:rFonts w:ascii="Times New Roman" w:hAnsi="Times New Roman" w:cs="Times New Roman"/>
          <w:sz w:val="24"/>
          <w:szCs w:val="24"/>
        </w:rPr>
        <w:t>,</w:t>
      </w:r>
      <w:r w:rsidR="00635E8D">
        <w:rPr>
          <w:rFonts w:ascii="Times New Roman" w:hAnsi="Times New Roman" w:cs="Times New Roman"/>
          <w:sz w:val="24"/>
          <w:szCs w:val="24"/>
        </w:rPr>
        <w:t xml:space="preserve"> and </w:t>
      </w:r>
      <w:r w:rsidR="0033152D">
        <w:rPr>
          <w:rFonts w:ascii="Times New Roman" w:hAnsi="Times New Roman" w:cs="Times New Roman"/>
          <w:sz w:val="24"/>
          <w:szCs w:val="24"/>
        </w:rPr>
        <w:t xml:space="preserve">even </w:t>
      </w:r>
      <w:r w:rsidR="00635E8D">
        <w:rPr>
          <w:rFonts w:ascii="Times New Roman" w:hAnsi="Times New Roman" w:cs="Times New Roman"/>
          <w:sz w:val="24"/>
          <w:szCs w:val="24"/>
        </w:rPr>
        <w:t>the Counter-Enlightenment</w:t>
      </w:r>
      <w:r>
        <w:rPr>
          <w:rFonts w:ascii="Times New Roman" w:hAnsi="Times New Roman" w:cs="Times New Roman"/>
          <w:sz w:val="24"/>
          <w:szCs w:val="24"/>
        </w:rPr>
        <w:t>.</w:t>
      </w:r>
      <w:r w:rsidR="002C44D7">
        <w:rPr>
          <w:rFonts w:ascii="Times New Roman" w:hAnsi="Times New Roman" w:cs="Times New Roman"/>
          <w:sz w:val="24"/>
          <w:szCs w:val="24"/>
        </w:rPr>
        <w:t xml:space="preserve">  He links the Enlightenment </w:t>
      </w:r>
      <w:r w:rsidR="00786BFA">
        <w:rPr>
          <w:rFonts w:ascii="Times New Roman" w:hAnsi="Times New Roman" w:cs="Times New Roman"/>
          <w:sz w:val="24"/>
          <w:szCs w:val="24"/>
        </w:rPr>
        <w:t xml:space="preserve">directly </w:t>
      </w:r>
      <w:r w:rsidR="002C44D7">
        <w:rPr>
          <w:rFonts w:ascii="Times New Roman" w:hAnsi="Times New Roman" w:cs="Times New Roman"/>
          <w:sz w:val="24"/>
          <w:szCs w:val="24"/>
        </w:rPr>
        <w:t>to modernity</w:t>
      </w:r>
      <w:r w:rsidR="00635E8D">
        <w:rPr>
          <w:rFonts w:ascii="Times New Roman" w:hAnsi="Times New Roman" w:cs="Times New Roman"/>
          <w:sz w:val="24"/>
          <w:szCs w:val="24"/>
        </w:rPr>
        <w:t xml:space="preserve">, </w:t>
      </w:r>
      <w:r w:rsidR="00786BFA">
        <w:rPr>
          <w:rFonts w:ascii="Times New Roman" w:hAnsi="Times New Roman" w:cs="Times New Roman"/>
          <w:sz w:val="24"/>
          <w:szCs w:val="24"/>
        </w:rPr>
        <w:t>Christianity</w:t>
      </w:r>
      <w:ins w:id="2" w:author="McIntyre, Kenneth" w:date="2025-09-15T14:00:00Z" w16du:dateUtc="2025-09-15T19:00:00Z">
        <w:r w:rsidR="00C41329">
          <w:rPr>
            <w:rFonts w:ascii="Times New Roman" w:hAnsi="Times New Roman" w:cs="Times New Roman"/>
            <w:sz w:val="24"/>
            <w:szCs w:val="24"/>
          </w:rPr>
          <w:t>,</w:t>
        </w:r>
      </w:ins>
      <w:r w:rsidR="00786BFA">
        <w:rPr>
          <w:rFonts w:ascii="Times New Roman" w:hAnsi="Times New Roman" w:cs="Times New Roman"/>
          <w:sz w:val="24"/>
          <w:szCs w:val="24"/>
        </w:rPr>
        <w:t xml:space="preserve"> </w:t>
      </w:r>
      <w:r w:rsidR="00635E8D">
        <w:rPr>
          <w:rFonts w:ascii="Times New Roman" w:hAnsi="Times New Roman" w:cs="Times New Roman"/>
          <w:sz w:val="24"/>
          <w:szCs w:val="24"/>
        </w:rPr>
        <w:t xml:space="preserve">and pre-Socratic antiquity </w:t>
      </w:r>
      <w:r w:rsidR="00786BFA">
        <w:rPr>
          <w:rFonts w:ascii="Times New Roman" w:hAnsi="Times New Roman" w:cs="Times New Roman"/>
          <w:sz w:val="24"/>
          <w:szCs w:val="24"/>
        </w:rPr>
        <w:t xml:space="preserve">and bundles the whole package together in a giant collection of monstrosities that have led the world to its present state of ruination, with no </w:t>
      </w:r>
      <w:r w:rsidR="00F44059">
        <w:rPr>
          <w:rFonts w:ascii="Times New Roman" w:hAnsi="Times New Roman" w:cs="Times New Roman"/>
          <w:sz w:val="24"/>
          <w:szCs w:val="24"/>
        </w:rPr>
        <w:t xml:space="preserve">apparent </w:t>
      </w:r>
      <w:r w:rsidR="00786BFA">
        <w:rPr>
          <w:rFonts w:ascii="Times New Roman" w:hAnsi="Times New Roman" w:cs="Times New Roman"/>
          <w:sz w:val="24"/>
          <w:szCs w:val="24"/>
        </w:rPr>
        <w:t>prospect of escape.</w:t>
      </w:r>
    </w:p>
    <w:p w14:paraId="2FF67276" w14:textId="58A818CB" w:rsidR="00305994" w:rsidRDefault="00E32F2E">
      <w:pPr>
        <w:spacing w:before="100" w:beforeAutospacing="1" w:after="100" w:afterAutospacing="1" w:line="480" w:lineRule="auto"/>
        <w:ind w:firstLine="720"/>
        <w:contextualSpacing/>
        <w:rPr>
          <w:rFonts w:ascii="Times New Roman" w:hAnsi="Times New Roman" w:cs="Times New Roman"/>
          <w:sz w:val="24"/>
          <w:szCs w:val="24"/>
        </w:rPr>
        <w:pPrChange w:id="3" w:author="McIntyre, Kenneth" w:date="2025-09-15T14:01:00Z" w16du:dateUtc="2025-09-15T19:01:00Z">
          <w:pPr>
            <w:spacing w:before="100" w:beforeAutospacing="1" w:after="100" w:afterAutospacing="1" w:line="480" w:lineRule="auto"/>
            <w:contextualSpacing/>
          </w:pPr>
        </w:pPrChange>
      </w:pPr>
      <w:r>
        <w:rPr>
          <w:rFonts w:ascii="Times New Roman" w:hAnsi="Times New Roman" w:cs="Times New Roman"/>
          <w:sz w:val="24"/>
          <w:szCs w:val="24"/>
        </w:rPr>
        <w:t xml:space="preserve">While my primary purpose in </w:t>
      </w:r>
      <w:r w:rsidR="00E03239">
        <w:rPr>
          <w:rFonts w:ascii="Times New Roman" w:hAnsi="Times New Roman" w:cs="Times New Roman"/>
          <w:sz w:val="24"/>
          <w:szCs w:val="24"/>
        </w:rPr>
        <w:t>what follows</w:t>
      </w:r>
      <w:r>
        <w:rPr>
          <w:rFonts w:ascii="Times New Roman" w:hAnsi="Times New Roman" w:cs="Times New Roman"/>
          <w:sz w:val="24"/>
          <w:szCs w:val="24"/>
        </w:rPr>
        <w:t xml:space="preserve"> is to explicate Gray’s dark portrait of the Enlightenment, its purportedly destructive role in Western history</w:t>
      </w:r>
      <w:ins w:id="4" w:author="McIntyre, Kenneth" w:date="2025-09-15T14:00:00Z" w16du:dateUtc="2025-09-15T19:00:00Z">
        <w:r w:rsidR="00C41329">
          <w:rPr>
            <w:rFonts w:ascii="Times New Roman" w:hAnsi="Times New Roman" w:cs="Times New Roman"/>
            <w:sz w:val="24"/>
            <w:szCs w:val="24"/>
          </w:rPr>
          <w:t>,</w:t>
        </w:r>
      </w:ins>
      <w:r>
        <w:rPr>
          <w:rFonts w:ascii="Times New Roman" w:hAnsi="Times New Roman" w:cs="Times New Roman"/>
          <w:sz w:val="24"/>
          <w:szCs w:val="24"/>
        </w:rPr>
        <w:t xml:space="preserve"> and what he thinks can be done about it, I will </w:t>
      </w:r>
      <w:r w:rsidR="008C6E84">
        <w:rPr>
          <w:rFonts w:ascii="Times New Roman" w:hAnsi="Times New Roman" w:cs="Times New Roman"/>
          <w:sz w:val="24"/>
          <w:szCs w:val="24"/>
        </w:rPr>
        <w:t xml:space="preserve">also offer </w:t>
      </w:r>
      <w:r>
        <w:rPr>
          <w:rFonts w:ascii="Times New Roman" w:hAnsi="Times New Roman" w:cs="Times New Roman"/>
          <w:sz w:val="24"/>
          <w:szCs w:val="24"/>
        </w:rPr>
        <w:t xml:space="preserve">some critical reflections on </w:t>
      </w:r>
      <w:r w:rsidR="008D4237">
        <w:rPr>
          <w:rFonts w:ascii="Times New Roman" w:hAnsi="Times New Roman" w:cs="Times New Roman"/>
          <w:sz w:val="24"/>
          <w:szCs w:val="24"/>
        </w:rPr>
        <w:t>a number of contentious claims, assumptions</w:t>
      </w:r>
      <w:ins w:id="5" w:author="McIntyre, Kenneth" w:date="2025-09-15T14:01:00Z" w16du:dateUtc="2025-09-15T19:01:00Z">
        <w:r w:rsidR="00C41329">
          <w:rPr>
            <w:rFonts w:ascii="Times New Roman" w:hAnsi="Times New Roman" w:cs="Times New Roman"/>
            <w:sz w:val="24"/>
            <w:szCs w:val="24"/>
          </w:rPr>
          <w:t>,</w:t>
        </w:r>
      </w:ins>
      <w:r w:rsidR="008D4237">
        <w:rPr>
          <w:rFonts w:ascii="Times New Roman" w:hAnsi="Times New Roman" w:cs="Times New Roman"/>
          <w:sz w:val="24"/>
          <w:szCs w:val="24"/>
        </w:rPr>
        <w:t xml:space="preserve"> and conclusion</w:t>
      </w:r>
      <w:ins w:id="6" w:author="McIntyre, Kenneth" w:date="2025-09-15T14:01:00Z" w16du:dateUtc="2025-09-15T19:01:00Z">
        <w:r w:rsidR="00C41329">
          <w:rPr>
            <w:rFonts w:ascii="Times New Roman" w:hAnsi="Times New Roman" w:cs="Times New Roman"/>
            <w:sz w:val="24"/>
            <w:szCs w:val="24"/>
          </w:rPr>
          <w:t>s</w:t>
        </w:r>
      </w:ins>
      <w:r w:rsidR="008D4237">
        <w:rPr>
          <w:rFonts w:ascii="Times New Roman" w:hAnsi="Times New Roman" w:cs="Times New Roman"/>
          <w:sz w:val="24"/>
          <w:szCs w:val="24"/>
        </w:rPr>
        <w:t xml:space="preserve"> </w:t>
      </w:r>
      <w:r>
        <w:rPr>
          <w:rFonts w:ascii="Times New Roman" w:hAnsi="Times New Roman" w:cs="Times New Roman"/>
          <w:sz w:val="24"/>
          <w:szCs w:val="24"/>
        </w:rPr>
        <w:t xml:space="preserve">he makes </w:t>
      </w:r>
      <w:r w:rsidR="008D4237">
        <w:rPr>
          <w:rFonts w:ascii="Times New Roman" w:hAnsi="Times New Roman" w:cs="Times New Roman"/>
          <w:sz w:val="24"/>
          <w:szCs w:val="24"/>
        </w:rPr>
        <w:t xml:space="preserve">that raise doubts about </w:t>
      </w:r>
      <w:r>
        <w:rPr>
          <w:rFonts w:ascii="Times New Roman" w:hAnsi="Times New Roman" w:cs="Times New Roman"/>
          <w:sz w:val="24"/>
          <w:szCs w:val="24"/>
        </w:rPr>
        <w:t>the</w:t>
      </w:r>
      <w:r w:rsidR="008D4237">
        <w:rPr>
          <w:rFonts w:ascii="Times New Roman" w:hAnsi="Times New Roman" w:cs="Times New Roman"/>
          <w:sz w:val="24"/>
          <w:szCs w:val="24"/>
        </w:rPr>
        <w:t xml:space="preserve"> </w:t>
      </w:r>
      <w:r w:rsidR="00D32C55">
        <w:rPr>
          <w:rFonts w:ascii="Times New Roman" w:hAnsi="Times New Roman" w:cs="Times New Roman"/>
          <w:sz w:val="24"/>
          <w:szCs w:val="24"/>
        </w:rPr>
        <w:t>plausibility</w:t>
      </w:r>
      <w:r w:rsidR="008D4237">
        <w:rPr>
          <w:rFonts w:ascii="Times New Roman" w:hAnsi="Times New Roman" w:cs="Times New Roman"/>
          <w:sz w:val="24"/>
          <w:szCs w:val="24"/>
        </w:rPr>
        <w:t xml:space="preserve"> and coherence</w:t>
      </w:r>
      <w:r>
        <w:rPr>
          <w:rFonts w:ascii="Times New Roman" w:hAnsi="Times New Roman" w:cs="Times New Roman"/>
          <w:sz w:val="24"/>
          <w:szCs w:val="24"/>
        </w:rPr>
        <w:t xml:space="preserve"> of his view</w:t>
      </w:r>
      <w:r w:rsidR="00BA23F0">
        <w:rPr>
          <w:rFonts w:ascii="Times New Roman" w:hAnsi="Times New Roman" w:cs="Times New Roman"/>
          <w:sz w:val="24"/>
          <w:szCs w:val="24"/>
        </w:rPr>
        <w:t>s</w:t>
      </w:r>
      <w:r w:rsidR="00981E1A">
        <w:rPr>
          <w:rFonts w:ascii="Times New Roman" w:hAnsi="Times New Roman" w:cs="Times New Roman"/>
          <w:sz w:val="24"/>
          <w:szCs w:val="24"/>
        </w:rPr>
        <w:t xml:space="preserve"> on the subject</w:t>
      </w:r>
      <w:r>
        <w:rPr>
          <w:rFonts w:ascii="Times New Roman" w:hAnsi="Times New Roman" w:cs="Times New Roman"/>
          <w:sz w:val="24"/>
          <w:szCs w:val="24"/>
        </w:rPr>
        <w:t>.</w:t>
      </w:r>
      <w:r w:rsidR="00632B17">
        <w:rPr>
          <w:rFonts w:ascii="Times New Roman" w:hAnsi="Times New Roman" w:cs="Times New Roman"/>
          <w:sz w:val="24"/>
          <w:szCs w:val="24"/>
        </w:rPr>
        <w:t xml:space="preserve">  My account is based primarily on </w:t>
      </w:r>
      <w:r w:rsidR="00041EFD">
        <w:rPr>
          <w:rFonts w:ascii="Times New Roman" w:hAnsi="Times New Roman" w:cs="Times New Roman"/>
          <w:sz w:val="24"/>
          <w:szCs w:val="24"/>
        </w:rPr>
        <w:t>six</w:t>
      </w:r>
      <w:r w:rsidR="00632B17">
        <w:rPr>
          <w:rFonts w:ascii="Times New Roman" w:hAnsi="Times New Roman" w:cs="Times New Roman"/>
          <w:sz w:val="24"/>
          <w:szCs w:val="24"/>
        </w:rPr>
        <w:t xml:space="preserve"> of his many books covering a </w:t>
      </w:r>
      <w:proofErr w:type="gramStart"/>
      <w:r w:rsidR="00632B17">
        <w:rPr>
          <w:rFonts w:ascii="Times New Roman" w:hAnsi="Times New Roman" w:cs="Times New Roman"/>
          <w:sz w:val="24"/>
          <w:szCs w:val="24"/>
        </w:rPr>
        <w:t>twenty-</w:t>
      </w:r>
      <w:r w:rsidR="00041EFD">
        <w:rPr>
          <w:rFonts w:ascii="Times New Roman" w:hAnsi="Times New Roman" w:cs="Times New Roman"/>
          <w:sz w:val="24"/>
          <w:szCs w:val="24"/>
        </w:rPr>
        <w:t xml:space="preserve">eight </w:t>
      </w:r>
      <w:r w:rsidR="00632B17">
        <w:rPr>
          <w:rFonts w:ascii="Times New Roman" w:hAnsi="Times New Roman" w:cs="Times New Roman"/>
          <w:sz w:val="24"/>
          <w:szCs w:val="24"/>
        </w:rPr>
        <w:t>year</w:t>
      </w:r>
      <w:proofErr w:type="gramEnd"/>
      <w:r w:rsidR="00632B17">
        <w:rPr>
          <w:rFonts w:ascii="Times New Roman" w:hAnsi="Times New Roman" w:cs="Times New Roman"/>
          <w:sz w:val="24"/>
          <w:szCs w:val="24"/>
        </w:rPr>
        <w:t xml:space="preserve"> period</w:t>
      </w:r>
      <w:r w:rsidR="00981E1A">
        <w:rPr>
          <w:rFonts w:ascii="Times New Roman" w:hAnsi="Times New Roman" w:cs="Times New Roman"/>
          <w:sz w:val="24"/>
          <w:szCs w:val="24"/>
        </w:rPr>
        <w:t>, in which his presentation of the Enlightenment has remained very consistent</w:t>
      </w:r>
      <w:r w:rsidR="00632B17">
        <w:rPr>
          <w:rFonts w:ascii="Times New Roman" w:hAnsi="Times New Roman" w:cs="Times New Roman"/>
          <w:sz w:val="24"/>
          <w:szCs w:val="24"/>
        </w:rPr>
        <w:t xml:space="preserve">: </w:t>
      </w:r>
      <w:r w:rsidR="00632B17" w:rsidRPr="00632B17">
        <w:rPr>
          <w:rFonts w:ascii="Times New Roman" w:hAnsi="Times New Roman" w:cs="Times New Roman"/>
          <w:i/>
          <w:iCs/>
          <w:sz w:val="24"/>
          <w:szCs w:val="24"/>
        </w:rPr>
        <w:t>Isaiah Berlin</w:t>
      </w:r>
      <w:r w:rsidR="00632B17">
        <w:rPr>
          <w:rFonts w:ascii="Times New Roman" w:hAnsi="Times New Roman" w:cs="Times New Roman"/>
          <w:sz w:val="24"/>
          <w:szCs w:val="24"/>
        </w:rPr>
        <w:t xml:space="preserve"> (1995), </w:t>
      </w:r>
      <w:r w:rsidR="00632B17" w:rsidRPr="00632B17">
        <w:rPr>
          <w:rFonts w:ascii="Times New Roman" w:hAnsi="Times New Roman" w:cs="Times New Roman"/>
          <w:i/>
          <w:iCs/>
          <w:sz w:val="24"/>
          <w:szCs w:val="24"/>
        </w:rPr>
        <w:t>Enlightenment’s Wake</w:t>
      </w:r>
      <w:r w:rsidR="00632B17">
        <w:rPr>
          <w:rFonts w:ascii="Times New Roman" w:hAnsi="Times New Roman" w:cs="Times New Roman"/>
          <w:sz w:val="24"/>
          <w:szCs w:val="24"/>
        </w:rPr>
        <w:t xml:space="preserve"> (1997), </w:t>
      </w:r>
      <w:r w:rsidR="00632B17" w:rsidRPr="00632B17">
        <w:rPr>
          <w:rFonts w:ascii="Times New Roman" w:hAnsi="Times New Roman" w:cs="Times New Roman"/>
          <w:i/>
          <w:iCs/>
          <w:sz w:val="24"/>
          <w:szCs w:val="24"/>
        </w:rPr>
        <w:t>Voltaire</w:t>
      </w:r>
      <w:r w:rsidR="00632B17">
        <w:rPr>
          <w:rFonts w:ascii="Times New Roman" w:hAnsi="Times New Roman" w:cs="Times New Roman"/>
          <w:sz w:val="24"/>
          <w:szCs w:val="24"/>
        </w:rPr>
        <w:t xml:space="preserve"> (1999), </w:t>
      </w:r>
      <w:r w:rsidR="00632B17" w:rsidRPr="00632B17">
        <w:rPr>
          <w:rFonts w:ascii="Times New Roman" w:hAnsi="Times New Roman" w:cs="Times New Roman"/>
          <w:i/>
          <w:iCs/>
          <w:sz w:val="24"/>
          <w:szCs w:val="24"/>
        </w:rPr>
        <w:t>Black Mass</w:t>
      </w:r>
      <w:r w:rsidR="00632B17">
        <w:rPr>
          <w:rFonts w:ascii="Times New Roman" w:hAnsi="Times New Roman" w:cs="Times New Roman"/>
          <w:sz w:val="24"/>
          <w:szCs w:val="24"/>
        </w:rPr>
        <w:t xml:space="preserve"> (2007) and </w:t>
      </w:r>
      <w:r w:rsidR="00632B17" w:rsidRPr="00632B17">
        <w:rPr>
          <w:rFonts w:ascii="Times New Roman" w:hAnsi="Times New Roman" w:cs="Times New Roman"/>
          <w:i/>
          <w:iCs/>
          <w:sz w:val="24"/>
          <w:szCs w:val="24"/>
        </w:rPr>
        <w:t>Seven Types of Atheism</w:t>
      </w:r>
      <w:r w:rsidR="00632B17">
        <w:rPr>
          <w:rFonts w:ascii="Times New Roman" w:hAnsi="Times New Roman" w:cs="Times New Roman"/>
          <w:sz w:val="24"/>
          <w:szCs w:val="24"/>
        </w:rPr>
        <w:t xml:space="preserve"> (2018)</w:t>
      </w:r>
      <w:r w:rsidR="0021283B">
        <w:rPr>
          <w:rFonts w:ascii="Times New Roman" w:hAnsi="Times New Roman" w:cs="Times New Roman"/>
          <w:sz w:val="24"/>
          <w:szCs w:val="24"/>
        </w:rPr>
        <w:t xml:space="preserve">, and </w:t>
      </w:r>
      <w:r w:rsidR="0021283B" w:rsidRPr="0021283B">
        <w:rPr>
          <w:rFonts w:ascii="Times New Roman" w:hAnsi="Times New Roman" w:cs="Times New Roman"/>
          <w:i/>
          <w:iCs/>
          <w:sz w:val="24"/>
          <w:szCs w:val="24"/>
        </w:rPr>
        <w:t>The New Leviathans</w:t>
      </w:r>
      <w:r w:rsidR="0021283B">
        <w:rPr>
          <w:rFonts w:ascii="Times New Roman" w:hAnsi="Times New Roman" w:cs="Times New Roman"/>
          <w:sz w:val="24"/>
          <w:szCs w:val="24"/>
        </w:rPr>
        <w:t xml:space="preserve"> (2023)</w:t>
      </w:r>
      <w:r w:rsidR="00632B17">
        <w:rPr>
          <w:rFonts w:ascii="Times New Roman" w:hAnsi="Times New Roman" w:cs="Times New Roman"/>
          <w:sz w:val="24"/>
          <w:szCs w:val="24"/>
        </w:rPr>
        <w:t>.</w:t>
      </w:r>
    </w:p>
    <w:p w14:paraId="69A4CE23" w14:textId="77777777" w:rsidR="00286146" w:rsidRDefault="00286146" w:rsidP="00C41329">
      <w:pPr>
        <w:spacing w:before="100" w:beforeAutospacing="1" w:after="100" w:afterAutospacing="1" w:line="480" w:lineRule="auto"/>
        <w:contextualSpacing/>
        <w:rPr>
          <w:rFonts w:ascii="Times New Roman" w:hAnsi="Times New Roman" w:cs="Times New Roman"/>
          <w:sz w:val="24"/>
          <w:szCs w:val="24"/>
        </w:rPr>
      </w:pPr>
    </w:p>
    <w:p w14:paraId="0414FE8C" w14:textId="2323C591" w:rsidR="003B08D8" w:rsidRPr="003B08D8" w:rsidRDefault="001547B1" w:rsidP="00C41329">
      <w:pPr>
        <w:spacing w:before="100" w:beforeAutospacing="1" w:after="100" w:afterAutospacing="1" w:line="48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Gray’s Portrait of the</w:t>
      </w:r>
      <w:r w:rsidR="003B08D8" w:rsidRPr="003B08D8">
        <w:rPr>
          <w:rFonts w:ascii="Times New Roman" w:hAnsi="Times New Roman" w:cs="Times New Roman"/>
          <w:b/>
          <w:bCs/>
          <w:sz w:val="24"/>
          <w:szCs w:val="24"/>
        </w:rPr>
        <w:t xml:space="preserve"> Enlightenment</w:t>
      </w:r>
    </w:p>
    <w:p w14:paraId="6BCC00FB" w14:textId="14A3CF78" w:rsidR="002C44D7" w:rsidRDefault="0098080A">
      <w:pPr>
        <w:spacing w:before="100" w:beforeAutospacing="1" w:after="100" w:afterAutospacing="1" w:line="480" w:lineRule="auto"/>
        <w:ind w:firstLine="720"/>
        <w:contextualSpacing/>
        <w:rPr>
          <w:rFonts w:ascii="Times New Roman" w:hAnsi="Times New Roman" w:cs="Times New Roman"/>
          <w:sz w:val="24"/>
          <w:szCs w:val="24"/>
        </w:rPr>
        <w:pPrChange w:id="7" w:author="McIntyre, Kenneth" w:date="2025-09-15T14:01:00Z" w16du:dateUtc="2025-09-15T19:01:00Z">
          <w:pPr>
            <w:spacing w:before="100" w:beforeAutospacing="1" w:after="100" w:afterAutospacing="1" w:line="480" w:lineRule="auto"/>
            <w:contextualSpacing/>
          </w:pPr>
        </w:pPrChange>
      </w:pPr>
      <w:r>
        <w:rPr>
          <w:rFonts w:ascii="Times New Roman" w:hAnsi="Times New Roman" w:cs="Times New Roman"/>
          <w:sz w:val="24"/>
          <w:szCs w:val="24"/>
        </w:rPr>
        <w:t>Despite its</w:t>
      </w:r>
      <w:r w:rsidR="00305994">
        <w:rPr>
          <w:rFonts w:ascii="Times New Roman" w:hAnsi="Times New Roman" w:cs="Times New Roman"/>
          <w:sz w:val="24"/>
          <w:szCs w:val="24"/>
        </w:rPr>
        <w:t xml:space="preserve"> </w:t>
      </w:r>
      <w:r>
        <w:rPr>
          <w:rFonts w:ascii="Times New Roman" w:hAnsi="Times New Roman" w:cs="Times New Roman"/>
          <w:sz w:val="24"/>
          <w:szCs w:val="24"/>
        </w:rPr>
        <w:t xml:space="preserve">opposition to organized religion, </w:t>
      </w:r>
      <w:r w:rsidR="002C44D7">
        <w:rPr>
          <w:rFonts w:ascii="Times New Roman" w:hAnsi="Times New Roman" w:cs="Times New Roman"/>
          <w:sz w:val="24"/>
          <w:szCs w:val="24"/>
        </w:rPr>
        <w:t xml:space="preserve">the Enlightenment </w:t>
      </w:r>
      <w:r>
        <w:rPr>
          <w:rFonts w:ascii="Times New Roman" w:hAnsi="Times New Roman" w:cs="Times New Roman"/>
          <w:sz w:val="24"/>
          <w:szCs w:val="24"/>
        </w:rPr>
        <w:t xml:space="preserve">for Gray </w:t>
      </w:r>
      <w:r w:rsidR="002C44D7">
        <w:rPr>
          <w:rFonts w:ascii="Times New Roman" w:hAnsi="Times New Roman" w:cs="Times New Roman"/>
          <w:sz w:val="24"/>
          <w:szCs w:val="24"/>
        </w:rPr>
        <w:t xml:space="preserve">was an intolerant and fundamentalist religious creed based on a set of dogmatic and mistaken beliefs that have caused </w:t>
      </w:r>
      <w:r w:rsidR="00F44059">
        <w:rPr>
          <w:rFonts w:ascii="Times New Roman" w:hAnsi="Times New Roman" w:cs="Times New Roman"/>
          <w:sz w:val="24"/>
          <w:szCs w:val="24"/>
        </w:rPr>
        <w:t>unprecedented</w:t>
      </w:r>
      <w:r w:rsidR="002C44D7">
        <w:rPr>
          <w:rFonts w:ascii="Times New Roman" w:hAnsi="Times New Roman" w:cs="Times New Roman"/>
          <w:sz w:val="24"/>
          <w:szCs w:val="24"/>
        </w:rPr>
        <w:t xml:space="preserve"> social and political damage</w:t>
      </w:r>
      <w:r>
        <w:rPr>
          <w:rFonts w:ascii="Times New Roman" w:hAnsi="Times New Roman" w:cs="Times New Roman"/>
          <w:sz w:val="24"/>
          <w:szCs w:val="24"/>
        </w:rPr>
        <w:t xml:space="preserve"> that is still being felt today.</w:t>
      </w:r>
      <w:r w:rsidR="002C44D7">
        <w:rPr>
          <w:rFonts w:ascii="Times New Roman" w:hAnsi="Times New Roman" w:cs="Times New Roman"/>
          <w:sz w:val="24"/>
          <w:szCs w:val="24"/>
        </w:rPr>
        <w:t xml:space="preserve">  </w:t>
      </w:r>
      <w:r w:rsidR="009C0028">
        <w:rPr>
          <w:rFonts w:ascii="Times New Roman" w:hAnsi="Times New Roman" w:cs="Times New Roman"/>
          <w:sz w:val="24"/>
          <w:szCs w:val="24"/>
        </w:rPr>
        <w:t xml:space="preserve">He contrasts the movement’s </w:t>
      </w:r>
      <w:r w:rsidR="0033152D">
        <w:rPr>
          <w:rFonts w:ascii="Times New Roman" w:hAnsi="Times New Roman" w:cs="Times New Roman"/>
          <w:sz w:val="24"/>
          <w:szCs w:val="24"/>
        </w:rPr>
        <w:t xml:space="preserve">benevolent </w:t>
      </w:r>
      <w:r w:rsidR="009C0028">
        <w:rPr>
          <w:rFonts w:ascii="Times New Roman" w:hAnsi="Times New Roman" w:cs="Times New Roman"/>
          <w:sz w:val="24"/>
          <w:szCs w:val="24"/>
        </w:rPr>
        <w:t>self-image with its reality and consequences</w:t>
      </w:r>
      <w:r w:rsidR="00305994">
        <w:rPr>
          <w:rFonts w:ascii="Times New Roman" w:hAnsi="Times New Roman" w:cs="Times New Roman"/>
          <w:sz w:val="24"/>
          <w:szCs w:val="24"/>
        </w:rPr>
        <w:t>,</w:t>
      </w:r>
      <w:r w:rsidR="0033152D">
        <w:rPr>
          <w:rFonts w:ascii="Times New Roman" w:hAnsi="Times New Roman" w:cs="Times New Roman"/>
          <w:sz w:val="24"/>
          <w:szCs w:val="24"/>
        </w:rPr>
        <w:t xml:space="preserve"> as he sees them</w:t>
      </w:r>
      <w:r w:rsidR="00305994">
        <w:rPr>
          <w:rFonts w:ascii="Times New Roman" w:hAnsi="Times New Roman" w:cs="Times New Roman"/>
          <w:sz w:val="24"/>
          <w:szCs w:val="24"/>
        </w:rPr>
        <w:t>,</w:t>
      </w:r>
      <w:r w:rsidR="009C0028">
        <w:rPr>
          <w:rFonts w:ascii="Times New Roman" w:hAnsi="Times New Roman" w:cs="Times New Roman"/>
          <w:sz w:val="24"/>
          <w:szCs w:val="24"/>
        </w:rPr>
        <w:t xml:space="preserve"> in the starkest possible terms.</w:t>
      </w:r>
    </w:p>
    <w:p w14:paraId="18BCF09A" w14:textId="6E580FD0" w:rsidR="009C5D52" w:rsidRDefault="009C5D52">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While Gray </w:t>
      </w:r>
      <w:r w:rsidR="008D4237">
        <w:rPr>
          <w:rFonts w:ascii="Times New Roman" w:hAnsi="Times New Roman" w:cs="Times New Roman"/>
          <w:sz w:val="24"/>
          <w:szCs w:val="24"/>
        </w:rPr>
        <w:t xml:space="preserve">cursorily </w:t>
      </w:r>
      <w:r>
        <w:rPr>
          <w:rFonts w:ascii="Times New Roman" w:hAnsi="Times New Roman" w:cs="Times New Roman"/>
          <w:sz w:val="24"/>
          <w:szCs w:val="24"/>
        </w:rPr>
        <w:t xml:space="preserve">acknowledges </w:t>
      </w:r>
      <w:r w:rsidR="00305994">
        <w:rPr>
          <w:rFonts w:ascii="Times New Roman" w:hAnsi="Times New Roman" w:cs="Times New Roman"/>
          <w:sz w:val="24"/>
          <w:szCs w:val="24"/>
        </w:rPr>
        <w:t xml:space="preserve">that </w:t>
      </w:r>
      <w:r>
        <w:rPr>
          <w:rFonts w:ascii="Times New Roman" w:hAnsi="Times New Roman" w:cs="Times New Roman"/>
          <w:sz w:val="24"/>
          <w:szCs w:val="24"/>
        </w:rPr>
        <w:t>the Enlightenment</w:t>
      </w:r>
      <w:r w:rsidR="00305994">
        <w:rPr>
          <w:rFonts w:ascii="Times New Roman" w:hAnsi="Times New Roman" w:cs="Times New Roman"/>
          <w:sz w:val="24"/>
          <w:szCs w:val="24"/>
        </w:rPr>
        <w:t xml:space="preserve"> was not a monolithic movement</w:t>
      </w:r>
      <w:r>
        <w:rPr>
          <w:rFonts w:ascii="Times New Roman" w:hAnsi="Times New Roman" w:cs="Times New Roman"/>
          <w:sz w:val="24"/>
          <w:szCs w:val="24"/>
        </w:rPr>
        <w:t>, he nonetheless believes that it was united by a common core of beliefs that constitute a ‘single project</w:t>
      </w:r>
      <w:r w:rsidR="00305994">
        <w:rPr>
          <w:rFonts w:ascii="Times New Roman" w:hAnsi="Times New Roman" w:cs="Times New Roman"/>
          <w:sz w:val="24"/>
          <w:szCs w:val="24"/>
        </w:rPr>
        <w:t>,</w:t>
      </w:r>
      <w:r>
        <w:rPr>
          <w:rFonts w:ascii="Times New Roman" w:hAnsi="Times New Roman" w:cs="Times New Roman"/>
          <w:sz w:val="24"/>
          <w:szCs w:val="24"/>
        </w:rPr>
        <w:t>’ which he describes as the conviction that ‘the basic values of civilized human beings are essentially identical’ (</w:t>
      </w:r>
      <w:r w:rsidR="00B50602">
        <w:rPr>
          <w:rFonts w:ascii="Times New Roman" w:hAnsi="Times New Roman" w:cs="Times New Roman"/>
          <w:sz w:val="24"/>
          <w:szCs w:val="24"/>
        </w:rPr>
        <w:t>Gray 19</w:t>
      </w:r>
      <w:r>
        <w:rPr>
          <w:rFonts w:ascii="Times New Roman" w:hAnsi="Times New Roman" w:cs="Times New Roman"/>
          <w:sz w:val="24"/>
          <w:szCs w:val="24"/>
        </w:rPr>
        <w:t>99</w:t>
      </w:r>
      <w:r w:rsidR="00B50602">
        <w:rPr>
          <w:rFonts w:ascii="Times New Roman" w:hAnsi="Times New Roman" w:cs="Times New Roman"/>
          <w:sz w:val="24"/>
          <w:szCs w:val="24"/>
        </w:rPr>
        <w:t>, p.</w:t>
      </w:r>
      <w:r>
        <w:rPr>
          <w:rFonts w:ascii="Times New Roman" w:hAnsi="Times New Roman" w:cs="Times New Roman"/>
          <w:sz w:val="24"/>
          <w:szCs w:val="24"/>
        </w:rPr>
        <w:t xml:space="preserve"> 17).  These universal values form a ‘new morality’ based on reason and </w:t>
      </w:r>
      <w:r w:rsidR="00E75AC3">
        <w:rPr>
          <w:rFonts w:ascii="Times New Roman" w:hAnsi="Times New Roman" w:cs="Times New Roman"/>
          <w:sz w:val="24"/>
          <w:szCs w:val="24"/>
        </w:rPr>
        <w:t xml:space="preserve">they </w:t>
      </w:r>
      <w:r>
        <w:rPr>
          <w:rFonts w:ascii="Times New Roman" w:hAnsi="Times New Roman" w:cs="Times New Roman"/>
          <w:sz w:val="24"/>
          <w:szCs w:val="24"/>
        </w:rPr>
        <w:t xml:space="preserve">define </w:t>
      </w:r>
      <w:r w:rsidR="00F44059">
        <w:rPr>
          <w:rFonts w:ascii="Times New Roman" w:hAnsi="Times New Roman" w:cs="Times New Roman"/>
          <w:sz w:val="24"/>
          <w:szCs w:val="24"/>
        </w:rPr>
        <w:t>‘</w:t>
      </w:r>
      <w:r>
        <w:rPr>
          <w:rFonts w:ascii="Times New Roman" w:hAnsi="Times New Roman" w:cs="Times New Roman"/>
          <w:sz w:val="24"/>
          <w:szCs w:val="24"/>
        </w:rPr>
        <w:t>the universal civilization for which all Enlightenment thinkers work’ (</w:t>
      </w:r>
      <w:r w:rsidR="00B50602">
        <w:rPr>
          <w:rFonts w:ascii="Times New Roman" w:hAnsi="Times New Roman" w:cs="Times New Roman"/>
          <w:sz w:val="24"/>
          <w:szCs w:val="24"/>
        </w:rPr>
        <w:t xml:space="preserve">Gray </w:t>
      </w:r>
      <w:r>
        <w:rPr>
          <w:rFonts w:ascii="Times New Roman" w:hAnsi="Times New Roman" w:cs="Times New Roman"/>
          <w:sz w:val="24"/>
          <w:szCs w:val="24"/>
        </w:rPr>
        <w:t>1999</w:t>
      </w:r>
      <w:r w:rsidR="00B50602">
        <w:rPr>
          <w:rFonts w:ascii="Times New Roman" w:hAnsi="Times New Roman" w:cs="Times New Roman"/>
          <w:sz w:val="24"/>
          <w:szCs w:val="24"/>
        </w:rPr>
        <w:t>, p.</w:t>
      </w:r>
      <w:r>
        <w:rPr>
          <w:rFonts w:ascii="Times New Roman" w:hAnsi="Times New Roman" w:cs="Times New Roman"/>
          <w:sz w:val="24"/>
          <w:szCs w:val="24"/>
        </w:rPr>
        <w:t xml:space="preserve"> 17).  Gray concludes that ‘the ideal of such a universal civilization remains the Enlightenment project to this day’ (</w:t>
      </w:r>
      <w:r w:rsidR="00B50602">
        <w:rPr>
          <w:rFonts w:ascii="Times New Roman" w:hAnsi="Times New Roman" w:cs="Times New Roman"/>
          <w:sz w:val="24"/>
          <w:szCs w:val="24"/>
        </w:rPr>
        <w:t xml:space="preserve">Gray </w:t>
      </w:r>
      <w:r>
        <w:rPr>
          <w:rFonts w:ascii="Times New Roman" w:hAnsi="Times New Roman" w:cs="Times New Roman"/>
          <w:sz w:val="24"/>
          <w:szCs w:val="24"/>
        </w:rPr>
        <w:t>1999</w:t>
      </w:r>
      <w:r w:rsidR="00B50602">
        <w:rPr>
          <w:rFonts w:ascii="Times New Roman" w:hAnsi="Times New Roman" w:cs="Times New Roman"/>
          <w:sz w:val="24"/>
          <w:szCs w:val="24"/>
        </w:rPr>
        <w:t xml:space="preserve">, p. </w:t>
      </w:r>
      <w:r>
        <w:rPr>
          <w:rFonts w:ascii="Times New Roman" w:hAnsi="Times New Roman" w:cs="Times New Roman"/>
          <w:sz w:val="24"/>
          <w:szCs w:val="24"/>
        </w:rPr>
        <w:t>19).</w:t>
      </w:r>
    </w:p>
    <w:p w14:paraId="2658D5FF" w14:textId="2B911FF0" w:rsidR="00BB6A78" w:rsidRPr="00141BD1" w:rsidRDefault="009C5D52" w:rsidP="0021283B">
      <w:pPr>
        <w:spacing w:before="100" w:beforeAutospacing="1" w:after="100" w:afterAutospacing="1" w:line="480" w:lineRule="auto"/>
        <w:ind w:firstLine="720"/>
        <w:contextualSpacing/>
        <w:rPr>
          <w:rFonts w:ascii="Times New Roman" w:hAnsi="Times New Roman" w:cs="Times New Roman"/>
          <w:sz w:val="24"/>
          <w:szCs w:val="24"/>
        </w:rPr>
      </w:pPr>
      <w:r w:rsidRPr="00141BD1">
        <w:rPr>
          <w:rFonts w:ascii="Times New Roman" w:hAnsi="Times New Roman" w:cs="Times New Roman"/>
          <w:sz w:val="24"/>
          <w:szCs w:val="24"/>
        </w:rPr>
        <w:t xml:space="preserve">Directly connected to this Enlightenment faith in a single </w:t>
      </w:r>
      <w:r w:rsidR="00BB6A78" w:rsidRPr="00141BD1">
        <w:rPr>
          <w:rFonts w:ascii="Times New Roman" w:hAnsi="Times New Roman" w:cs="Times New Roman"/>
          <w:sz w:val="24"/>
          <w:szCs w:val="24"/>
        </w:rPr>
        <w:t>moral truth</w:t>
      </w:r>
      <w:r w:rsidRPr="00141BD1">
        <w:rPr>
          <w:rFonts w:ascii="Times New Roman" w:hAnsi="Times New Roman" w:cs="Times New Roman"/>
          <w:sz w:val="24"/>
          <w:szCs w:val="24"/>
        </w:rPr>
        <w:t xml:space="preserve"> is its</w:t>
      </w:r>
      <w:r w:rsidR="007E6303" w:rsidRPr="00141BD1">
        <w:rPr>
          <w:rFonts w:ascii="Times New Roman" w:hAnsi="Times New Roman" w:cs="Times New Roman"/>
          <w:sz w:val="24"/>
          <w:szCs w:val="24"/>
        </w:rPr>
        <w:t xml:space="preserve"> </w:t>
      </w:r>
      <w:r w:rsidRPr="00141BD1">
        <w:rPr>
          <w:rFonts w:ascii="Times New Roman" w:hAnsi="Times New Roman" w:cs="Times New Roman"/>
          <w:sz w:val="24"/>
          <w:szCs w:val="24"/>
        </w:rPr>
        <w:t>dogmatic belief i</w:t>
      </w:r>
      <w:r w:rsidR="007E6303" w:rsidRPr="00141BD1">
        <w:rPr>
          <w:rFonts w:ascii="Times New Roman" w:hAnsi="Times New Roman" w:cs="Times New Roman"/>
          <w:sz w:val="24"/>
          <w:szCs w:val="24"/>
        </w:rPr>
        <w:t>n a philosophy of history</w:t>
      </w:r>
      <w:r w:rsidR="00632B17">
        <w:rPr>
          <w:rFonts w:ascii="Times New Roman" w:hAnsi="Times New Roman" w:cs="Times New Roman"/>
          <w:sz w:val="24"/>
          <w:szCs w:val="24"/>
        </w:rPr>
        <w:t xml:space="preserve"> according to which there will and should be a</w:t>
      </w:r>
      <w:r w:rsidR="007E6303" w:rsidRPr="00141BD1">
        <w:rPr>
          <w:rFonts w:ascii="Times New Roman" w:hAnsi="Times New Roman" w:cs="Times New Roman"/>
          <w:sz w:val="24"/>
          <w:szCs w:val="24"/>
        </w:rPr>
        <w:t xml:space="preserve"> ‘universal convergence on a cosmopolitan and rationalist civilization’ </w:t>
      </w:r>
      <w:r w:rsidR="00484A41">
        <w:rPr>
          <w:rFonts w:ascii="Times New Roman" w:hAnsi="Times New Roman" w:cs="Times New Roman"/>
          <w:sz w:val="24"/>
          <w:szCs w:val="24"/>
        </w:rPr>
        <w:t>based on</w:t>
      </w:r>
      <w:r w:rsidR="00BB6A78" w:rsidRPr="00141BD1">
        <w:rPr>
          <w:rFonts w:ascii="Times New Roman" w:hAnsi="Times New Roman" w:cs="Times New Roman"/>
          <w:sz w:val="24"/>
          <w:szCs w:val="24"/>
        </w:rPr>
        <w:t xml:space="preserve"> that truth </w:t>
      </w:r>
      <w:r w:rsidR="007E6303" w:rsidRPr="00141BD1">
        <w:rPr>
          <w:rFonts w:ascii="Times New Roman" w:hAnsi="Times New Roman" w:cs="Times New Roman"/>
          <w:sz w:val="24"/>
          <w:szCs w:val="24"/>
        </w:rPr>
        <w:t>(</w:t>
      </w:r>
      <w:r w:rsidR="00B50602">
        <w:rPr>
          <w:rFonts w:ascii="Times New Roman" w:hAnsi="Times New Roman" w:cs="Times New Roman"/>
          <w:sz w:val="24"/>
          <w:szCs w:val="24"/>
        </w:rPr>
        <w:t xml:space="preserve">Gray </w:t>
      </w:r>
      <w:r w:rsidR="007E6303" w:rsidRPr="00141BD1">
        <w:rPr>
          <w:rFonts w:ascii="Times New Roman" w:hAnsi="Times New Roman" w:cs="Times New Roman"/>
          <w:sz w:val="24"/>
          <w:szCs w:val="24"/>
        </w:rPr>
        <w:t>1997</w:t>
      </w:r>
      <w:r w:rsidR="00B50602">
        <w:rPr>
          <w:rFonts w:ascii="Times New Roman" w:hAnsi="Times New Roman" w:cs="Times New Roman"/>
          <w:sz w:val="24"/>
          <w:szCs w:val="24"/>
        </w:rPr>
        <w:t>, p.</w:t>
      </w:r>
      <w:r w:rsidR="007E6303" w:rsidRPr="00141BD1">
        <w:rPr>
          <w:rFonts w:ascii="Times New Roman" w:hAnsi="Times New Roman" w:cs="Times New Roman"/>
          <w:sz w:val="24"/>
          <w:szCs w:val="24"/>
        </w:rPr>
        <w:t xml:space="preserve"> 121)</w:t>
      </w:r>
      <w:r w:rsidRPr="00141BD1">
        <w:rPr>
          <w:rFonts w:ascii="Times New Roman" w:hAnsi="Times New Roman" w:cs="Times New Roman"/>
          <w:sz w:val="24"/>
          <w:szCs w:val="24"/>
        </w:rPr>
        <w:t>.</w:t>
      </w:r>
      <w:r w:rsidR="007E6303" w:rsidRPr="00141BD1">
        <w:rPr>
          <w:rFonts w:ascii="Times New Roman" w:hAnsi="Times New Roman" w:cs="Times New Roman"/>
          <w:sz w:val="24"/>
          <w:szCs w:val="24"/>
        </w:rPr>
        <w:t xml:space="preserve">  According to the philosophical anthropology of the Enlightenment that Gray sketches, societies occupy positions on a </w:t>
      </w:r>
      <w:r w:rsidR="0033152D" w:rsidRPr="00141BD1">
        <w:rPr>
          <w:rFonts w:ascii="Times New Roman" w:hAnsi="Times New Roman" w:cs="Times New Roman"/>
          <w:sz w:val="24"/>
          <w:szCs w:val="24"/>
        </w:rPr>
        <w:t xml:space="preserve">developmental </w:t>
      </w:r>
      <w:r w:rsidR="007E6303" w:rsidRPr="00141BD1">
        <w:rPr>
          <w:rFonts w:ascii="Times New Roman" w:hAnsi="Times New Roman" w:cs="Times New Roman"/>
          <w:sz w:val="24"/>
          <w:szCs w:val="24"/>
        </w:rPr>
        <w:t>continuum</w:t>
      </w:r>
      <w:r w:rsidR="0033152D" w:rsidRPr="00141BD1">
        <w:rPr>
          <w:rFonts w:ascii="Times New Roman" w:hAnsi="Times New Roman" w:cs="Times New Roman"/>
          <w:sz w:val="24"/>
          <w:szCs w:val="24"/>
        </w:rPr>
        <w:t>,</w:t>
      </w:r>
      <w:r w:rsidR="007E6303" w:rsidRPr="00141BD1">
        <w:rPr>
          <w:rFonts w:ascii="Times New Roman" w:hAnsi="Times New Roman" w:cs="Times New Roman"/>
          <w:sz w:val="24"/>
          <w:szCs w:val="24"/>
        </w:rPr>
        <w:t xml:space="preserve"> with technologically advanced, science-based</w:t>
      </w:r>
      <w:r w:rsidR="0033152D" w:rsidRPr="00141BD1">
        <w:rPr>
          <w:rFonts w:ascii="Times New Roman" w:hAnsi="Times New Roman" w:cs="Times New Roman"/>
          <w:sz w:val="24"/>
          <w:szCs w:val="24"/>
        </w:rPr>
        <w:t>,</w:t>
      </w:r>
      <w:r w:rsidR="007E6303" w:rsidRPr="00141BD1">
        <w:rPr>
          <w:rFonts w:ascii="Times New Roman" w:hAnsi="Times New Roman" w:cs="Times New Roman"/>
          <w:sz w:val="24"/>
          <w:szCs w:val="24"/>
        </w:rPr>
        <w:t xml:space="preserve"> secular nations like Britain and France</w:t>
      </w:r>
      <w:r w:rsidR="001547B1" w:rsidRPr="00141BD1">
        <w:rPr>
          <w:rFonts w:ascii="Times New Roman" w:hAnsi="Times New Roman" w:cs="Times New Roman"/>
          <w:sz w:val="24"/>
          <w:szCs w:val="24"/>
        </w:rPr>
        <w:t xml:space="preserve">, which </w:t>
      </w:r>
      <w:r w:rsidR="00BB6A78" w:rsidRPr="00141BD1">
        <w:rPr>
          <w:rFonts w:ascii="Times New Roman" w:hAnsi="Times New Roman" w:cs="Times New Roman"/>
          <w:sz w:val="24"/>
          <w:szCs w:val="24"/>
        </w:rPr>
        <w:t>regard themselves as the most</w:t>
      </w:r>
      <w:r w:rsidR="001547B1" w:rsidRPr="00141BD1">
        <w:rPr>
          <w:rFonts w:ascii="Times New Roman" w:hAnsi="Times New Roman" w:cs="Times New Roman"/>
          <w:sz w:val="24"/>
          <w:szCs w:val="24"/>
        </w:rPr>
        <w:t xml:space="preserve"> ‘civilized</w:t>
      </w:r>
      <w:r w:rsidR="00BB6A78" w:rsidRPr="00141BD1">
        <w:rPr>
          <w:rFonts w:ascii="Times New Roman" w:hAnsi="Times New Roman" w:cs="Times New Roman"/>
          <w:sz w:val="24"/>
          <w:szCs w:val="24"/>
        </w:rPr>
        <w:t>,</w:t>
      </w:r>
      <w:r w:rsidR="001547B1" w:rsidRPr="00141BD1">
        <w:rPr>
          <w:rFonts w:ascii="Times New Roman" w:hAnsi="Times New Roman" w:cs="Times New Roman"/>
          <w:sz w:val="24"/>
          <w:szCs w:val="24"/>
        </w:rPr>
        <w:t>’</w:t>
      </w:r>
      <w:r w:rsidR="007E6303" w:rsidRPr="00141BD1">
        <w:rPr>
          <w:rFonts w:ascii="Times New Roman" w:hAnsi="Times New Roman" w:cs="Times New Roman"/>
          <w:sz w:val="24"/>
          <w:szCs w:val="24"/>
        </w:rPr>
        <w:t xml:space="preserve"> </w:t>
      </w:r>
      <w:r w:rsidR="00632B17">
        <w:rPr>
          <w:rFonts w:ascii="Times New Roman" w:hAnsi="Times New Roman" w:cs="Times New Roman"/>
          <w:sz w:val="24"/>
          <w:szCs w:val="24"/>
        </w:rPr>
        <w:t xml:space="preserve">at one end, </w:t>
      </w:r>
      <w:r w:rsidR="007E6303" w:rsidRPr="00141BD1">
        <w:rPr>
          <w:rFonts w:ascii="Times New Roman" w:hAnsi="Times New Roman" w:cs="Times New Roman"/>
          <w:sz w:val="24"/>
          <w:szCs w:val="24"/>
        </w:rPr>
        <w:t xml:space="preserve">and </w:t>
      </w:r>
      <w:r w:rsidR="001547B1" w:rsidRPr="00141BD1">
        <w:rPr>
          <w:rFonts w:ascii="Times New Roman" w:hAnsi="Times New Roman" w:cs="Times New Roman"/>
          <w:sz w:val="24"/>
          <w:szCs w:val="24"/>
        </w:rPr>
        <w:t>primitive, religiously saturated nations and peoples, wh</w:t>
      </w:r>
      <w:r w:rsidR="00632B17">
        <w:rPr>
          <w:rFonts w:ascii="Times New Roman" w:hAnsi="Times New Roman" w:cs="Times New Roman"/>
          <w:sz w:val="24"/>
          <w:szCs w:val="24"/>
        </w:rPr>
        <w:t>o</w:t>
      </w:r>
      <w:r w:rsidR="001547B1" w:rsidRPr="00141BD1">
        <w:rPr>
          <w:rFonts w:ascii="Times New Roman" w:hAnsi="Times New Roman" w:cs="Times New Roman"/>
          <w:sz w:val="24"/>
          <w:szCs w:val="24"/>
        </w:rPr>
        <w:t xml:space="preserve"> are </w:t>
      </w:r>
      <w:r w:rsidR="00BB6A78" w:rsidRPr="00141BD1">
        <w:rPr>
          <w:rFonts w:ascii="Times New Roman" w:hAnsi="Times New Roman" w:cs="Times New Roman"/>
          <w:sz w:val="24"/>
          <w:szCs w:val="24"/>
        </w:rPr>
        <w:t xml:space="preserve">supposedly </w:t>
      </w:r>
      <w:r w:rsidR="001547B1" w:rsidRPr="00141BD1">
        <w:rPr>
          <w:rFonts w:ascii="Times New Roman" w:hAnsi="Times New Roman" w:cs="Times New Roman"/>
          <w:sz w:val="24"/>
          <w:szCs w:val="24"/>
        </w:rPr>
        <w:t>‘barbaric’</w:t>
      </w:r>
      <w:r w:rsidR="008C6E84">
        <w:rPr>
          <w:rFonts w:ascii="Times New Roman" w:hAnsi="Times New Roman" w:cs="Times New Roman"/>
          <w:sz w:val="24"/>
          <w:szCs w:val="24"/>
        </w:rPr>
        <w:t xml:space="preserve"> by the standards of enlightened modernity</w:t>
      </w:r>
      <w:r w:rsidR="00632B17">
        <w:rPr>
          <w:rFonts w:ascii="Times New Roman" w:hAnsi="Times New Roman" w:cs="Times New Roman"/>
          <w:sz w:val="24"/>
          <w:szCs w:val="24"/>
        </w:rPr>
        <w:t>, at the other end</w:t>
      </w:r>
      <w:r w:rsidR="008C6E84">
        <w:rPr>
          <w:rFonts w:ascii="Times New Roman" w:hAnsi="Times New Roman" w:cs="Times New Roman"/>
          <w:sz w:val="24"/>
          <w:szCs w:val="24"/>
        </w:rPr>
        <w:t>.</w:t>
      </w:r>
      <w:r w:rsidR="001547B1" w:rsidRPr="00141BD1">
        <w:rPr>
          <w:rFonts w:ascii="Times New Roman" w:hAnsi="Times New Roman" w:cs="Times New Roman"/>
          <w:sz w:val="24"/>
          <w:szCs w:val="24"/>
        </w:rPr>
        <w:t xml:space="preserve">  Gray sees all this as deeply sinister since it is the justification for the Enlightenment’s </w:t>
      </w:r>
      <w:r w:rsidR="00632B17">
        <w:rPr>
          <w:rFonts w:ascii="Times New Roman" w:hAnsi="Times New Roman" w:cs="Times New Roman"/>
          <w:sz w:val="24"/>
          <w:szCs w:val="24"/>
        </w:rPr>
        <w:t>zealous</w:t>
      </w:r>
      <w:r w:rsidR="001547B1" w:rsidRPr="00141BD1">
        <w:rPr>
          <w:rFonts w:ascii="Times New Roman" w:hAnsi="Times New Roman" w:cs="Times New Roman"/>
          <w:sz w:val="24"/>
          <w:szCs w:val="24"/>
        </w:rPr>
        <w:t xml:space="preserve"> mission to move all societies al</w:t>
      </w:r>
      <w:r w:rsidR="00F44059" w:rsidRPr="00141BD1">
        <w:rPr>
          <w:rFonts w:ascii="Times New Roman" w:hAnsi="Times New Roman" w:cs="Times New Roman"/>
          <w:sz w:val="24"/>
          <w:szCs w:val="24"/>
        </w:rPr>
        <w:t>ong</w:t>
      </w:r>
      <w:r w:rsidR="001547B1" w:rsidRPr="00141BD1">
        <w:rPr>
          <w:rFonts w:ascii="Times New Roman" w:hAnsi="Times New Roman" w:cs="Times New Roman"/>
          <w:sz w:val="24"/>
          <w:szCs w:val="24"/>
        </w:rPr>
        <w:t xml:space="preserve"> the spectrum to civilization, by </w:t>
      </w:r>
      <w:proofErr w:type="gramStart"/>
      <w:r w:rsidR="001547B1" w:rsidRPr="00141BD1">
        <w:rPr>
          <w:rFonts w:ascii="Times New Roman" w:hAnsi="Times New Roman" w:cs="Times New Roman"/>
          <w:sz w:val="24"/>
          <w:szCs w:val="24"/>
        </w:rPr>
        <w:t>force</w:t>
      </w:r>
      <w:proofErr w:type="gramEnd"/>
      <w:r w:rsidR="001547B1" w:rsidRPr="00141BD1">
        <w:rPr>
          <w:rFonts w:ascii="Times New Roman" w:hAnsi="Times New Roman" w:cs="Times New Roman"/>
          <w:sz w:val="24"/>
          <w:szCs w:val="24"/>
        </w:rPr>
        <w:t xml:space="preserve"> if necessary, an attitude inherited by many of the later </w:t>
      </w:r>
      <w:r w:rsidR="00F44059" w:rsidRPr="00141BD1">
        <w:rPr>
          <w:rFonts w:ascii="Times New Roman" w:hAnsi="Times New Roman" w:cs="Times New Roman"/>
          <w:sz w:val="24"/>
          <w:szCs w:val="24"/>
        </w:rPr>
        <w:t xml:space="preserve">political </w:t>
      </w:r>
      <w:r w:rsidR="001547B1" w:rsidRPr="00141BD1">
        <w:rPr>
          <w:rFonts w:ascii="Times New Roman" w:hAnsi="Times New Roman" w:cs="Times New Roman"/>
          <w:sz w:val="24"/>
          <w:szCs w:val="24"/>
        </w:rPr>
        <w:t xml:space="preserve">ideologies that </w:t>
      </w:r>
      <w:r w:rsidR="00BE3BA6" w:rsidRPr="00141BD1">
        <w:rPr>
          <w:rFonts w:ascii="Times New Roman" w:hAnsi="Times New Roman" w:cs="Times New Roman"/>
          <w:sz w:val="24"/>
          <w:szCs w:val="24"/>
        </w:rPr>
        <w:t xml:space="preserve">he claims </w:t>
      </w:r>
      <w:r w:rsidR="001547B1" w:rsidRPr="00141BD1">
        <w:rPr>
          <w:rFonts w:ascii="Times New Roman" w:hAnsi="Times New Roman" w:cs="Times New Roman"/>
          <w:sz w:val="24"/>
          <w:szCs w:val="24"/>
        </w:rPr>
        <w:t>grew out of it</w:t>
      </w:r>
      <w:r w:rsidR="00F44059" w:rsidRPr="00141BD1">
        <w:rPr>
          <w:rFonts w:ascii="Times New Roman" w:hAnsi="Times New Roman" w:cs="Times New Roman"/>
          <w:sz w:val="24"/>
          <w:szCs w:val="24"/>
        </w:rPr>
        <w:t>, above all liberalism</w:t>
      </w:r>
      <w:r w:rsidR="001547B1" w:rsidRPr="00141BD1">
        <w:rPr>
          <w:rFonts w:ascii="Times New Roman" w:hAnsi="Times New Roman" w:cs="Times New Roman"/>
          <w:sz w:val="24"/>
          <w:szCs w:val="24"/>
        </w:rPr>
        <w:t>.</w:t>
      </w:r>
      <w:r w:rsidR="008D4237" w:rsidRPr="00141BD1">
        <w:rPr>
          <w:rFonts w:ascii="Times New Roman" w:hAnsi="Times New Roman" w:cs="Times New Roman"/>
          <w:sz w:val="24"/>
          <w:szCs w:val="24"/>
        </w:rPr>
        <w:t xml:space="preserve">  He refers to </w:t>
      </w:r>
      <w:r w:rsidR="00BB6A78" w:rsidRPr="00141BD1">
        <w:rPr>
          <w:rFonts w:ascii="Times New Roman" w:hAnsi="Times New Roman" w:cs="Times New Roman"/>
          <w:sz w:val="24"/>
          <w:szCs w:val="24"/>
        </w:rPr>
        <w:t>‘</w:t>
      </w:r>
      <w:r w:rsidR="008D4237" w:rsidRPr="00141BD1">
        <w:rPr>
          <w:rFonts w:ascii="Times New Roman" w:hAnsi="Times New Roman" w:cs="Times New Roman"/>
          <w:sz w:val="24"/>
          <w:szCs w:val="24"/>
        </w:rPr>
        <w:t>t</w:t>
      </w:r>
      <w:r w:rsidR="00BB6A78" w:rsidRPr="00141BD1">
        <w:rPr>
          <w:rFonts w:ascii="Times New Roman" w:hAnsi="Times New Roman" w:cs="Times New Roman"/>
          <w:sz w:val="24"/>
          <w:szCs w:val="24"/>
        </w:rPr>
        <w:t>he Enlightenment project of re</w:t>
      </w:r>
      <w:ins w:id="8" w:author="McIntyre, Kenneth" w:date="2025-09-15T14:03:00Z" w16du:dateUtc="2025-09-15T19:03:00Z">
        <w:r w:rsidR="00C41329">
          <w:rPr>
            <w:rFonts w:ascii="Times New Roman" w:hAnsi="Times New Roman" w:cs="Times New Roman"/>
            <w:sz w:val="24"/>
            <w:szCs w:val="24"/>
          </w:rPr>
          <w:t>-</w:t>
        </w:r>
      </w:ins>
      <w:r w:rsidR="00BB6A78" w:rsidRPr="00141BD1">
        <w:rPr>
          <w:rFonts w:ascii="Times New Roman" w:hAnsi="Times New Roman" w:cs="Times New Roman"/>
          <w:sz w:val="24"/>
          <w:szCs w:val="24"/>
        </w:rPr>
        <w:t xml:space="preserve">founding morality and social life on </w:t>
      </w:r>
      <w:r w:rsidR="00BB6A78" w:rsidRPr="00141BD1">
        <w:rPr>
          <w:rFonts w:ascii="Times New Roman" w:hAnsi="Times New Roman" w:cs="Times New Roman"/>
          <w:sz w:val="24"/>
          <w:szCs w:val="24"/>
        </w:rPr>
        <w:lastRenderedPageBreak/>
        <w:t>universal and rationally compelling principles’ (</w:t>
      </w:r>
      <w:r w:rsidR="00B50602">
        <w:rPr>
          <w:rFonts w:ascii="Times New Roman" w:hAnsi="Times New Roman" w:cs="Times New Roman"/>
          <w:sz w:val="24"/>
          <w:szCs w:val="24"/>
        </w:rPr>
        <w:t>Gray 1997, p.</w:t>
      </w:r>
      <w:r w:rsidR="00BB6A78" w:rsidRPr="00141BD1">
        <w:rPr>
          <w:rFonts w:ascii="Times New Roman" w:hAnsi="Times New Roman" w:cs="Times New Roman"/>
          <w:sz w:val="24"/>
          <w:szCs w:val="24"/>
        </w:rPr>
        <w:t xml:space="preserve"> 158)</w:t>
      </w:r>
      <w:r w:rsidR="008C6E84">
        <w:rPr>
          <w:rFonts w:ascii="Times New Roman" w:hAnsi="Times New Roman" w:cs="Times New Roman"/>
          <w:sz w:val="24"/>
          <w:szCs w:val="24"/>
        </w:rPr>
        <w:t>, a project that he considers both doomed to failure and highly destructive of the human and natural worlds</w:t>
      </w:r>
      <w:r w:rsidR="00BB6A78" w:rsidRPr="00141BD1">
        <w:rPr>
          <w:rFonts w:ascii="Times New Roman" w:hAnsi="Times New Roman" w:cs="Times New Roman"/>
          <w:sz w:val="24"/>
          <w:szCs w:val="24"/>
        </w:rPr>
        <w:t>.</w:t>
      </w:r>
    </w:p>
    <w:p w14:paraId="1425F57F" w14:textId="743C61A4" w:rsidR="009046E8" w:rsidRDefault="00BB6A78" w:rsidP="00C41329">
      <w:pPr>
        <w:spacing w:before="100" w:beforeAutospacing="1" w:after="100" w:afterAutospacing="1" w:line="480" w:lineRule="auto"/>
        <w:contextualSpacing/>
        <w:rPr>
          <w:rFonts w:ascii="Times New Roman" w:hAnsi="Times New Roman" w:cs="Times New Roman"/>
          <w:sz w:val="24"/>
          <w:szCs w:val="24"/>
        </w:rPr>
      </w:pPr>
      <w:r w:rsidRPr="00141BD1">
        <w:rPr>
          <w:rFonts w:ascii="Times New Roman" w:hAnsi="Times New Roman" w:cs="Times New Roman"/>
          <w:sz w:val="24"/>
          <w:szCs w:val="24"/>
        </w:rPr>
        <w:t xml:space="preserve">Like </w:t>
      </w:r>
      <w:r w:rsidR="00E32F2E">
        <w:rPr>
          <w:rFonts w:ascii="Times New Roman" w:hAnsi="Times New Roman" w:cs="Times New Roman"/>
          <w:sz w:val="24"/>
          <w:szCs w:val="24"/>
        </w:rPr>
        <w:t xml:space="preserve">Friedrich </w:t>
      </w:r>
      <w:r w:rsidRPr="00141BD1">
        <w:rPr>
          <w:rFonts w:ascii="Times New Roman" w:hAnsi="Times New Roman" w:cs="Times New Roman"/>
          <w:sz w:val="24"/>
          <w:szCs w:val="24"/>
        </w:rPr>
        <w:t xml:space="preserve">Nietzsche, </w:t>
      </w:r>
      <w:r w:rsidR="00E32F2E">
        <w:rPr>
          <w:rFonts w:ascii="Times New Roman" w:hAnsi="Times New Roman" w:cs="Times New Roman"/>
          <w:sz w:val="24"/>
          <w:szCs w:val="24"/>
        </w:rPr>
        <w:t xml:space="preserve">on whom Gray relies very heavily in his diagnosis of the sickness at the heart of Western </w:t>
      </w:r>
      <w:commentRangeStart w:id="9"/>
      <w:commentRangeStart w:id="10"/>
      <w:r w:rsidR="00E32F2E">
        <w:rPr>
          <w:rFonts w:ascii="Times New Roman" w:hAnsi="Times New Roman" w:cs="Times New Roman"/>
          <w:sz w:val="24"/>
          <w:szCs w:val="24"/>
        </w:rPr>
        <w:t>civilization</w:t>
      </w:r>
      <w:commentRangeEnd w:id="9"/>
      <w:r w:rsidR="00C41329">
        <w:rPr>
          <w:rStyle w:val="CommentReference"/>
        </w:rPr>
        <w:commentReference w:id="9"/>
      </w:r>
      <w:commentRangeEnd w:id="10"/>
      <w:r w:rsidR="0021283B">
        <w:rPr>
          <w:rStyle w:val="CommentReference"/>
        </w:rPr>
        <w:commentReference w:id="10"/>
      </w:r>
      <w:r w:rsidR="00994F84">
        <w:rPr>
          <w:rFonts w:ascii="Times New Roman" w:hAnsi="Times New Roman" w:cs="Times New Roman"/>
          <w:sz w:val="24"/>
          <w:szCs w:val="24"/>
        </w:rPr>
        <w:t>,</w:t>
      </w:r>
      <w:r w:rsidR="00225556">
        <w:rPr>
          <w:rFonts w:ascii="Times New Roman" w:hAnsi="Times New Roman" w:cs="Times New Roman"/>
          <w:sz w:val="24"/>
          <w:szCs w:val="24"/>
        </w:rPr>
        <w:t xml:space="preserve"> </w:t>
      </w:r>
      <w:r w:rsidR="00994F84">
        <w:rPr>
          <w:rFonts w:ascii="Times New Roman" w:hAnsi="Times New Roman" w:cs="Times New Roman"/>
          <w:sz w:val="24"/>
          <w:szCs w:val="24"/>
        </w:rPr>
        <w:t xml:space="preserve">he </w:t>
      </w:r>
      <w:r w:rsidR="00225556">
        <w:rPr>
          <w:rFonts w:ascii="Times New Roman" w:hAnsi="Times New Roman" w:cs="Times New Roman"/>
          <w:sz w:val="24"/>
          <w:szCs w:val="24"/>
        </w:rPr>
        <w:t>believe</w:t>
      </w:r>
      <w:r w:rsidR="00994F84">
        <w:rPr>
          <w:rFonts w:ascii="Times New Roman" w:hAnsi="Times New Roman" w:cs="Times New Roman"/>
          <w:sz w:val="24"/>
          <w:szCs w:val="24"/>
        </w:rPr>
        <w:t>s</w:t>
      </w:r>
      <w:r w:rsidR="00225556">
        <w:rPr>
          <w:rFonts w:ascii="Times New Roman" w:hAnsi="Times New Roman" w:cs="Times New Roman"/>
          <w:sz w:val="24"/>
          <w:szCs w:val="24"/>
        </w:rPr>
        <w:t xml:space="preserve"> in what might be called the ‘continuity thesis’ of Western history—that it constitutes a single, continuous stream of rationalist humanism aiming at its ultimate realization in a universal civilization with a common morality discoverable by reason.  This is the thematic core of the West whose ‘march to a better world’ is but a series of variations on it, of which the Enlightenment is one.  Gray </w:t>
      </w:r>
      <w:r w:rsidR="00E32F2E">
        <w:rPr>
          <w:rFonts w:ascii="Times New Roman" w:hAnsi="Times New Roman" w:cs="Times New Roman"/>
          <w:sz w:val="24"/>
          <w:szCs w:val="24"/>
        </w:rPr>
        <w:t>links the Enlightenment</w:t>
      </w:r>
      <w:r w:rsidRPr="00141BD1">
        <w:rPr>
          <w:rFonts w:ascii="Times New Roman" w:hAnsi="Times New Roman" w:cs="Times New Roman"/>
          <w:sz w:val="24"/>
          <w:szCs w:val="24"/>
        </w:rPr>
        <w:t xml:space="preserve"> to the ‘logocentrism’ of pre-Socratic antiquity and the philosophical rationalism of Plato.  </w:t>
      </w:r>
      <w:r w:rsidR="00225556">
        <w:rPr>
          <w:rFonts w:ascii="Times New Roman" w:hAnsi="Times New Roman" w:cs="Times New Roman"/>
          <w:sz w:val="24"/>
          <w:szCs w:val="24"/>
        </w:rPr>
        <w:t>With Nietzsche,</w:t>
      </w:r>
      <w:r w:rsidRPr="00141BD1">
        <w:rPr>
          <w:rFonts w:ascii="Times New Roman" w:hAnsi="Times New Roman" w:cs="Times New Roman"/>
          <w:sz w:val="24"/>
          <w:szCs w:val="24"/>
        </w:rPr>
        <w:t xml:space="preserve"> </w:t>
      </w:r>
      <w:r w:rsidR="00225556">
        <w:rPr>
          <w:rFonts w:ascii="Times New Roman" w:hAnsi="Times New Roman" w:cs="Times New Roman"/>
          <w:sz w:val="24"/>
          <w:szCs w:val="24"/>
        </w:rPr>
        <w:t xml:space="preserve">he </w:t>
      </w:r>
      <w:r w:rsidRPr="00141BD1">
        <w:rPr>
          <w:rFonts w:ascii="Times New Roman" w:hAnsi="Times New Roman" w:cs="Times New Roman"/>
          <w:sz w:val="24"/>
          <w:szCs w:val="24"/>
        </w:rPr>
        <w:t>see</w:t>
      </w:r>
      <w:r w:rsidR="00225556">
        <w:rPr>
          <w:rFonts w:ascii="Times New Roman" w:hAnsi="Times New Roman" w:cs="Times New Roman"/>
          <w:sz w:val="24"/>
          <w:szCs w:val="24"/>
        </w:rPr>
        <w:t>s</w:t>
      </w:r>
      <w:r w:rsidRPr="00141BD1">
        <w:rPr>
          <w:rFonts w:ascii="Times New Roman" w:hAnsi="Times New Roman" w:cs="Times New Roman"/>
          <w:sz w:val="24"/>
          <w:szCs w:val="24"/>
        </w:rPr>
        <w:t xml:space="preserve"> Christianity as continuous with this outlook that subordinates all particular forms of life and customary </w:t>
      </w:r>
      <w:r w:rsidR="008D4237" w:rsidRPr="00141BD1">
        <w:rPr>
          <w:rFonts w:ascii="Times New Roman" w:hAnsi="Times New Roman" w:cs="Times New Roman"/>
          <w:sz w:val="24"/>
          <w:szCs w:val="24"/>
        </w:rPr>
        <w:t xml:space="preserve">local </w:t>
      </w:r>
      <w:r w:rsidRPr="00141BD1">
        <w:rPr>
          <w:rFonts w:ascii="Times New Roman" w:hAnsi="Times New Roman" w:cs="Times New Roman"/>
          <w:sz w:val="24"/>
          <w:szCs w:val="24"/>
        </w:rPr>
        <w:t xml:space="preserve">practices </w:t>
      </w:r>
      <w:r w:rsidR="008D4237" w:rsidRPr="00141BD1">
        <w:rPr>
          <w:rFonts w:ascii="Times New Roman" w:hAnsi="Times New Roman" w:cs="Times New Roman"/>
          <w:sz w:val="24"/>
          <w:szCs w:val="24"/>
        </w:rPr>
        <w:t xml:space="preserve">and beliefs </w:t>
      </w:r>
      <w:r w:rsidRPr="00141BD1">
        <w:rPr>
          <w:rFonts w:ascii="Times New Roman" w:hAnsi="Times New Roman" w:cs="Times New Roman"/>
          <w:sz w:val="24"/>
          <w:szCs w:val="24"/>
        </w:rPr>
        <w:t>to a single, universal standard of truth.</w:t>
      </w:r>
    </w:p>
    <w:p w14:paraId="74039BC7" w14:textId="2A2404AD" w:rsidR="009046E8" w:rsidRDefault="00484A41">
      <w:pPr>
        <w:spacing w:before="100" w:beforeAutospacing="1" w:after="100" w:afterAutospacing="1" w:line="480" w:lineRule="auto"/>
        <w:ind w:firstLine="720"/>
        <w:contextualSpacing/>
        <w:rPr>
          <w:rFonts w:ascii="Times New Roman" w:hAnsi="Times New Roman" w:cs="Times New Roman"/>
          <w:sz w:val="24"/>
          <w:szCs w:val="24"/>
        </w:rPr>
        <w:pPrChange w:id="11" w:author="McIntyre, Kenneth" w:date="2025-09-15T14:05:00Z" w16du:dateUtc="2025-09-15T19:05:00Z">
          <w:pPr>
            <w:spacing w:before="100" w:beforeAutospacing="1" w:after="100" w:afterAutospacing="1" w:line="480" w:lineRule="auto"/>
            <w:contextualSpacing/>
          </w:pPr>
        </w:pPrChange>
      </w:pPr>
      <w:r>
        <w:rPr>
          <w:rFonts w:ascii="Times New Roman" w:hAnsi="Times New Roman" w:cs="Times New Roman"/>
          <w:sz w:val="24"/>
          <w:szCs w:val="24"/>
        </w:rPr>
        <w:t>T</w:t>
      </w:r>
      <w:r w:rsidR="00141BD1" w:rsidRPr="00141BD1">
        <w:rPr>
          <w:rFonts w:ascii="Times New Roman" w:hAnsi="Times New Roman" w:cs="Times New Roman"/>
          <w:sz w:val="24"/>
          <w:szCs w:val="24"/>
        </w:rPr>
        <w:t xml:space="preserve">he Enlightenment </w:t>
      </w:r>
      <w:r>
        <w:rPr>
          <w:rFonts w:ascii="Times New Roman" w:hAnsi="Times New Roman" w:cs="Times New Roman"/>
          <w:sz w:val="24"/>
          <w:szCs w:val="24"/>
        </w:rPr>
        <w:t xml:space="preserve">is not </w:t>
      </w:r>
      <w:r w:rsidR="00141BD1" w:rsidRPr="00141BD1">
        <w:rPr>
          <w:rFonts w:ascii="Times New Roman" w:hAnsi="Times New Roman" w:cs="Times New Roman"/>
          <w:sz w:val="24"/>
          <w:szCs w:val="24"/>
        </w:rPr>
        <w:t>the final chapter in th</w:t>
      </w:r>
      <w:r w:rsidR="008C6E84">
        <w:rPr>
          <w:rFonts w:ascii="Times New Roman" w:hAnsi="Times New Roman" w:cs="Times New Roman"/>
          <w:sz w:val="24"/>
          <w:szCs w:val="24"/>
        </w:rPr>
        <w:t>is</w:t>
      </w:r>
      <w:r w:rsidR="00141BD1" w:rsidRPr="00141BD1">
        <w:rPr>
          <w:rFonts w:ascii="Times New Roman" w:hAnsi="Times New Roman" w:cs="Times New Roman"/>
          <w:sz w:val="24"/>
          <w:szCs w:val="24"/>
        </w:rPr>
        <w:t xml:space="preserve"> </w:t>
      </w:r>
      <w:r w:rsidR="008C6E84">
        <w:rPr>
          <w:rFonts w:ascii="Times New Roman" w:hAnsi="Times New Roman" w:cs="Times New Roman"/>
          <w:sz w:val="24"/>
          <w:szCs w:val="24"/>
        </w:rPr>
        <w:t>monistic</w:t>
      </w:r>
      <w:r w:rsidR="00141BD1" w:rsidRPr="00141BD1">
        <w:rPr>
          <w:rFonts w:ascii="Times New Roman" w:hAnsi="Times New Roman" w:cs="Times New Roman"/>
          <w:sz w:val="24"/>
          <w:szCs w:val="24"/>
        </w:rPr>
        <w:t xml:space="preserve"> intellectual tradition of Western culture, since it gave birth to liberalism</w:t>
      </w:r>
      <w:r w:rsidR="008C6E84">
        <w:rPr>
          <w:rFonts w:ascii="Times New Roman" w:hAnsi="Times New Roman" w:cs="Times New Roman"/>
          <w:sz w:val="24"/>
          <w:szCs w:val="24"/>
        </w:rPr>
        <w:t xml:space="preserve">, the dominant </w:t>
      </w:r>
      <w:r w:rsidR="00632B17">
        <w:rPr>
          <w:rFonts w:ascii="Times New Roman" w:hAnsi="Times New Roman" w:cs="Times New Roman"/>
          <w:sz w:val="24"/>
          <w:szCs w:val="24"/>
        </w:rPr>
        <w:t>form of that culture in</w:t>
      </w:r>
      <w:r w:rsidR="008C6E84">
        <w:rPr>
          <w:rFonts w:ascii="Times New Roman" w:hAnsi="Times New Roman" w:cs="Times New Roman"/>
          <w:sz w:val="24"/>
          <w:szCs w:val="24"/>
        </w:rPr>
        <w:t xml:space="preserve"> our time</w:t>
      </w:r>
      <w:r w:rsidR="009046E8">
        <w:rPr>
          <w:rFonts w:ascii="Times New Roman" w:hAnsi="Times New Roman" w:cs="Times New Roman"/>
          <w:sz w:val="24"/>
          <w:szCs w:val="24"/>
        </w:rPr>
        <w:t xml:space="preserve">.  In fact, </w:t>
      </w:r>
      <w:r>
        <w:rPr>
          <w:rFonts w:ascii="Times New Roman" w:hAnsi="Times New Roman" w:cs="Times New Roman"/>
          <w:sz w:val="24"/>
          <w:szCs w:val="24"/>
        </w:rPr>
        <w:t>Gray</w:t>
      </w:r>
      <w:r w:rsidR="009046E8">
        <w:rPr>
          <w:rFonts w:ascii="Times New Roman" w:hAnsi="Times New Roman" w:cs="Times New Roman"/>
          <w:sz w:val="24"/>
          <w:szCs w:val="24"/>
        </w:rPr>
        <w:t xml:space="preserve"> believes that all modern political ideologies that emerged in the nineteenth and twentieth centuries are offspring of the Enlightenment, despite the intense antipath</w:t>
      </w:r>
      <w:r w:rsidR="00D418E0">
        <w:rPr>
          <w:rFonts w:ascii="Times New Roman" w:hAnsi="Times New Roman" w:cs="Times New Roman"/>
          <w:sz w:val="24"/>
          <w:szCs w:val="24"/>
        </w:rPr>
        <w:t>ies</w:t>
      </w:r>
      <w:r w:rsidR="009046E8">
        <w:rPr>
          <w:rFonts w:ascii="Times New Roman" w:hAnsi="Times New Roman" w:cs="Times New Roman"/>
          <w:sz w:val="24"/>
          <w:szCs w:val="24"/>
        </w:rPr>
        <w:t xml:space="preserve"> between them.  </w:t>
      </w:r>
      <w:r w:rsidR="008C6E84">
        <w:rPr>
          <w:rFonts w:ascii="Times New Roman" w:hAnsi="Times New Roman" w:cs="Times New Roman"/>
          <w:sz w:val="24"/>
          <w:szCs w:val="24"/>
        </w:rPr>
        <w:t>For example, d</w:t>
      </w:r>
      <w:r w:rsidR="009046E8">
        <w:rPr>
          <w:rFonts w:ascii="Times New Roman" w:hAnsi="Times New Roman" w:cs="Times New Roman"/>
          <w:sz w:val="24"/>
          <w:szCs w:val="24"/>
        </w:rPr>
        <w:t>uring the Cold War</w:t>
      </w:r>
      <w:ins w:id="12" w:author="McIntyre, Kenneth" w:date="2025-09-15T14:06:00Z" w16du:dateUtc="2025-09-15T19:06:00Z">
        <w:r w:rsidR="00C41329">
          <w:rPr>
            <w:rFonts w:ascii="Times New Roman" w:hAnsi="Times New Roman" w:cs="Times New Roman"/>
            <w:sz w:val="24"/>
            <w:szCs w:val="24"/>
          </w:rPr>
          <w:t>,</w:t>
        </w:r>
      </w:ins>
      <w:r w:rsidR="009046E8">
        <w:rPr>
          <w:rFonts w:ascii="Times New Roman" w:hAnsi="Times New Roman" w:cs="Times New Roman"/>
          <w:sz w:val="24"/>
          <w:szCs w:val="24"/>
        </w:rPr>
        <w:t xml:space="preserve"> Western liberalism was </w:t>
      </w:r>
      <w:r w:rsidR="009046E8" w:rsidRPr="00141BD1">
        <w:rPr>
          <w:rFonts w:ascii="Times New Roman" w:hAnsi="Times New Roman" w:cs="Times New Roman"/>
          <w:sz w:val="24"/>
          <w:szCs w:val="24"/>
        </w:rPr>
        <w:t>‘a relic of Enlightenment rationalism’ (</w:t>
      </w:r>
      <w:r w:rsidR="00B50602">
        <w:rPr>
          <w:rFonts w:ascii="Times New Roman" w:hAnsi="Times New Roman" w:cs="Times New Roman"/>
          <w:sz w:val="24"/>
          <w:szCs w:val="24"/>
        </w:rPr>
        <w:t xml:space="preserve">Gray 1997, p. </w:t>
      </w:r>
      <w:r w:rsidR="009046E8" w:rsidRPr="00141BD1">
        <w:rPr>
          <w:rFonts w:ascii="Times New Roman" w:hAnsi="Times New Roman" w:cs="Times New Roman"/>
          <w:sz w:val="24"/>
          <w:szCs w:val="24"/>
        </w:rPr>
        <w:t>156)</w:t>
      </w:r>
      <w:r w:rsidR="009046E8">
        <w:rPr>
          <w:rFonts w:ascii="Times New Roman" w:hAnsi="Times New Roman" w:cs="Times New Roman"/>
          <w:sz w:val="24"/>
          <w:szCs w:val="24"/>
        </w:rPr>
        <w:t xml:space="preserve"> no less than Soviet Communism, which was ‘one of the Enlightenment’s stupendous constructions’ (</w:t>
      </w:r>
      <w:r w:rsidR="00B50602">
        <w:rPr>
          <w:rFonts w:ascii="Times New Roman" w:hAnsi="Times New Roman" w:cs="Times New Roman"/>
          <w:sz w:val="24"/>
          <w:szCs w:val="24"/>
        </w:rPr>
        <w:t xml:space="preserve">Gray 1997, p. </w:t>
      </w:r>
      <w:r w:rsidR="009046E8">
        <w:rPr>
          <w:rFonts w:ascii="Times New Roman" w:hAnsi="Times New Roman" w:cs="Times New Roman"/>
          <w:sz w:val="24"/>
          <w:szCs w:val="24"/>
        </w:rPr>
        <w:t xml:space="preserve">33).  And </w:t>
      </w:r>
      <w:r w:rsidR="00D418E0">
        <w:rPr>
          <w:rFonts w:ascii="Times New Roman" w:hAnsi="Times New Roman" w:cs="Times New Roman"/>
          <w:sz w:val="24"/>
          <w:szCs w:val="24"/>
        </w:rPr>
        <w:t xml:space="preserve">Gray </w:t>
      </w:r>
      <w:r w:rsidR="00632B17">
        <w:rPr>
          <w:rFonts w:ascii="Times New Roman" w:hAnsi="Times New Roman" w:cs="Times New Roman"/>
          <w:sz w:val="24"/>
          <w:szCs w:val="24"/>
        </w:rPr>
        <w:t xml:space="preserve">even </w:t>
      </w:r>
      <w:r w:rsidR="00FF1013">
        <w:rPr>
          <w:rFonts w:ascii="Times New Roman" w:hAnsi="Times New Roman" w:cs="Times New Roman"/>
          <w:sz w:val="24"/>
          <w:szCs w:val="24"/>
        </w:rPr>
        <w:t>claims that the Nazis ‘were also in some ways children of the Enlightenment’ (</w:t>
      </w:r>
      <w:r w:rsidR="00B50602">
        <w:rPr>
          <w:rFonts w:ascii="Times New Roman" w:hAnsi="Times New Roman" w:cs="Times New Roman"/>
          <w:sz w:val="24"/>
          <w:szCs w:val="24"/>
        </w:rPr>
        <w:t xml:space="preserve">Gray 2007, p. </w:t>
      </w:r>
      <w:r w:rsidR="00FF1013">
        <w:rPr>
          <w:rFonts w:ascii="Times New Roman" w:hAnsi="Times New Roman" w:cs="Times New Roman"/>
          <w:sz w:val="24"/>
          <w:szCs w:val="24"/>
        </w:rPr>
        <w:t>52), just as racism ‘is a product of the Enlightenment</w:t>
      </w:r>
      <w:ins w:id="13" w:author="McIntyre, Kenneth" w:date="2025-09-15T14:06:00Z" w16du:dateUtc="2025-09-15T19:06:00Z">
        <w:r w:rsidR="00C41329">
          <w:rPr>
            <w:rFonts w:ascii="Times New Roman" w:hAnsi="Times New Roman" w:cs="Times New Roman"/>
            <w:sz w:val="24"/>
            <w:szCs w:val="24"/>
          </w:rPr>
          <w:t>’</w:t>
        </w:r>
      </w:ins>
      <w:r w:rsidR="00FF1013">
        <w:rPr>
          <w:rFonts w:ascii="Times New Roman" w:hAnsi="Times New Roman" w:cs="Times New Roman"/>
          <w:sz w:val="24"/>
          <w:szCs w:val="24"/>
        </w:rPr>
        <w:t xml:space="preserve"> (</w:t>
      </w:r>
      <w:r w:rsidR="00B50602">
        <w:rPr>
          <w:rFonts w:ascii="Times New Roman" w:hAnsi="Times New Roman" w:cs="Times New Roman"/>
          <w:sz w:val="24"/>
          <w:szCs w:val="24"/>
        </w:rPr>
        <w:t xml:space="preserve">Gray 2007, p. </w:t>
      </w:r>
      <w:r w:rsidR="00FF1013">
        <w:rPr>
          <w:rFonts w:ascii="Times New Roman" w:hAnsi="Times New Roman" w:cs="Times New Roman"/>
          <w:sz w:val="24"/>
          <w:szCs w:val="24"/>
        </w:rPr>
        <w:t>86).</w:t>
      </w:r>
      <w:r w:rsidR="00225556">
        <w:rPr>
          <w:rFonts w:ascii="Times New Roman" w:hAnsi="Times New Roman" w:cs="Times New Roman"/>
          <w:sz w:val="24"/>
          <w:szCs w:val="24"/>
        </w:rPr>
        <w:t xml:space="preserve">  There is very little that is bad about our world that is </w:t>
      </w:r>
      <w:r w:rsidR="00225556" w:rsidRPr="0021283B">
        <w:rPr>
          <w:rFonts w:ascii="Times New Roman" w:hAnsi="Times New Roman" w:cs="Times New Roman"/>
          <w:i/>
          <w:iCs/>
          <w:sz w:val="24"/>
          <w:szCs w:val="24"/>
        </w:rPr>
        <w:t>not</w:t>
      </w:r>
      <w:r w:rsidR="00225556">
        <w:rPr>
          <w:rFonts w:ascii="Times New Roman" w:hAnsi="Times New Roman" w:cs="Times New Roman"/>
          <w:sz w:val="24"/>
          <w:szCs w:val="24"/>
        </w:rPr>
        <w:t xml:space="preserve"> linked to the Enlightenment for him.</w:t>
      </w:r>
    </w:p>
    <w:p w14:paraId="58233DF9" w14:textId="68C365C4" w:rsidR="00281C11" w:rsidRDefault="00E32F2E" w:rsidP="0021283B">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What distinguishes the Enlightenment variation on this Western rationalist theme is its identification of knowledge with the practice of science.  </w:t>
      </w:r>
      <w:r w:rsidR="00281C11">
        <w:rPr>
          <w:rFonts w:ascii="Times New Roman" w:hAnsi="Times New Roman" w:cs="Times New Roman"/>
          <w:sz w:val="24"/>
          <w:szCs w:val="24"/>
        </w:rPr>
        <w:t>‘It is this step</w:t>
      </w:r>
      <w:r>
        <w:rPr>
          <w:rFonts w:ascii="Times New Roman" w:hAnsi="Times New Roman" w:cs="Times New Roman"/>
          <w:sz w:val="24"/>
          <w:szCs w:val="24"/>
        </w:rPr>
        <w:t xml:space="preserve">,’ </w:t>
      </w:r>
      <w:r w:rsidR="009046E8">
        <w:rPr>
          <w:rFonts w:ascii="Times New Roman" w:hAnsi="Times New Roman" w:cs="Times New Roman"/>
          <w:sz w:val="24"/>
          <w:szCs w:val="24"/>
        </w:rPr>
        <w:t>Gray</w:t>
      </w:r>
      <w:r>
        <w:rPr>
          <w:rFonts w:ascii="Times New Roman" w:hAnsi="Times New Roman" w:cs="Times New Roman"/>
          <w:sz w:val="24"/>
          <w:szCs w:val="24"/>
        </w:rPr>
        <w:t xml:space="preserve"> writes,</w:t>
      </w:r>
      <w:r w:rsidR="00281C11">
        <w:rPr>
          <w:rFonts w:ascii="Times New Roman" w:hAnsi="Times New Roman" w:cs="Times New Roman"/>
          <w:sz w:val="24"/>
          <w:szCs w:val="24"/>
        </w:rPr>
        <w:t xml:space="preserve"> which marks the difference </w:t>
      </w:r>
      <w:r w:rsidR="00A60462">
        <w:rPr>
          <w:rFonts w:ascii="Times New Roman" w:hAnsi="Times New Roman" w:cs="Times New Roman"/>
          <w:sz w:val="24"/>
          <w:szCs w:val="24"/>
        </w:rPr>
        <w:t>of</w:t>
      </w:r>
      <w:r w:rsidR="00281C11">
        <w:rPr>
          <w:rFonts w:ascii="Times New Roman" w:hAnsi="Times New Roman" w:cs="Times New Roman"/>
          <w:sz w:val="24"/>
          <w:szCs w:val="24"/>
        </w:rPr>
        <w:t xml:space="preserve"> modern from ancient or medieval rationalism’ (</w:t>
      </w:r>
      <w:r w:rsidR="00B50602">
        <w:rPr>
          <w:rFonts w:ascii="Times New Roman" w:hAnsi="Times New Roman" w:cs="Times New Roman"/>
          <w:sz w:val="24"/>
          <w:szCs w:val="24"/>
        </w:rPr>
        <w:t>Gray 1997, p.</w:t>
      </w:r>
      <w:r w:rsidR="00281C11">
        <w:rPr>
          <w:rFonts w:ascii="Times New Roman" w:hAnsi="Times New Roman" w:cs="Times New Roman"/>
          <w:sz w:val="24"/>
          <w:szCs w:val="24"/>
        </w:rPr>
        <w:t xml:space="preserve"> </w:t>
      </w:r>
      <w:r w:rsidR="00281C11">
        <w:rPr>
          <w:rFonts w:ascii="Times New Roman" w:hAnsi="Times New Roman" w:cs="Times New Roman"/>
          <w:sz w:val="24"/>
          <w:szCs w:val="24"/>
        </w:rPr>
        <w:lastRenderedPageBreak/>
        <w:t>161).</w:t>
      </w:r>
      <w:r w:rsidR="00D418E0">
        <w:rPr>
          <w:rFonts w:ascii="Times New Roman" w:hAnsi="Times New Roman" w:cs="Times New Roman"/>
          <w:sz w:val="24"/>
          <w:szCs w:val="24"/>
        </w:rPr>
        <w:t xml:space="preserve">  It was in eighteenth century Europe that science came to be seen as the one true path to knowledge of reality, including morality.</w:t>
      </w:r>
      <w:r w:rsidR="00A60462">
        <w:rPr>
          <w:rFonts w:ascii="Times New Roman" w:hAnsi="Times New Roman" w:cs="Times New Roman"/>
          <w:sz w:val="24"/>
          <w:szCs w:val="24"/>
        </w:rPr>
        <w:t xml:space="preserve">  From this faith arose the technology society that we now inhabit, which is for Gray an iron cage rather than the liberation it was meant to be.</w:t>
      </w:r>
    </w:p>
    <w:p w14:paraId="60E63139" w14:textId="1C15773C" w:rsidR="001547B1" w:rsidDel="00C41329" w:rsidRDefault="00BE3BA6" w:rsidP="0021283B">
      <w:pPr>
        <w:spacing w:before="100" w:beforeAutospacing="1" w:after="100" w:afterAutospacing="1" w:line="480" w:lineRule="auto"/>
        <w:ind w:firstLine="720"/>
        <w:contextualSpacing/>
        <w:rPr>
          <w:del w:id="14" w:author="McIntyre, Kenneth" w:date="2025-09-15T14:07:00Z" w16du:dateUtc="2025-09-15T19:07:00Z"/>
          <w:rFonts w:ascii="Times New Roman" w:hAnsi="Times New Roman" w:cs="Times New Roman"/>
          <w:sz w:val="24"/>
          <w:szCs w:val="24"/>
        </w:rPr>
      </w:pPr>
      <w:r>
        <w:rPr>
          <w:rFonts w:ascii="Times New Roman" w:hAnsi="Times New Roman" w:cs="Times New Roman"/>
          <w:sz w:val="24"/>
          <w:szCs w:val="24"/>
        </w:rPr>
        <w:t xml:space="preserve">Gray rejects every aspect of the Enlightenment </w:t>
      </w:r>
      <w:r w:rsidR="007E67F3">
        <w:rPr>
          <w:rFonts w:ascii="Times New Roman" w:hAnsi="Times New Roman" w:cs="Times New Roman"/>
          <w:sz w:val="24"/>
          <w:szCs w:val="24"/>
        </w:rPr>
        <w:t>outlook</w:t>
      </w:r>
      <w:r w:rsidR="009046E8">
        <w:rPr>
          <w:rFonts w:ascii="Times New Roman" w:hAnsi="Times New Roman" w:cs="Times New Roman"/>
          <w:sz w:val="24"/>
          <w:szCs w:val="24"/>
        </w:rPr>
        <w:t>,</w:t>
      </w:r>
      <w:r w:rsidR="007E67F3">
        <w:rPr>
          <w:rFonts w:ascii="Times New Roman" w:hAnsi="Times New Roman" w:cs="Times New Roman"/>
          <w:sz w:val="24"/>
          <w:szCs w:val="24"/>
        </w:rPr>
        <w:t xml:space="preserve"> as he sees it</w:t>
      </w:r>
      <w:r w:rsidR="009046E8">
        <w:rPr>
          <w:rFonts w:ascii="Times New Roman" w:hAnsi="Times New Roman" w:cs="Times New Roman"/>
          <w:sz w:val="24"/>
          <w:szCs w:val="24"/>
        </w:rPr>
        <w:t>,</w:t>
      </w:r>
      <w:r w:rsidR="007E67F3">
        <w:rPr>
          <w:rFonts w:ascii="Times New Roman" w:hAnsi="Times New Roman" w:cs="Times New Roman"/>
          <w:sz w:val="24"/>
          <w:szCs w:val="24"/>
        </w:rPr>
        <w:t xml:space="preserve"> for being dangerously wrong.  Its utopian and naïve assumptions about human nature</w:t>
      </w:r>
      <w:r w:rsidR="00727D21">
        <w:rPr>
          <w:rFonts w:ascii="Times New Roman" w:hAnsi="Times New Roman" w:cs="Times New Roman"/>
          <w:sz w:val="24"/>
          <w:szCs w:val="24"/>
        </w:rPr>
        <w:t>, value</w:t>
      </w:r>
      <w:ins w:id="15" w:author="McIntyre, Kenneth" w:date="2025-09-15T14:08:00Z" w16du:dateUtc="2025-09-15T19:08:00Z">
        <w:r w:rsidR="00C41329">
          <w:rPr>
            <w:rFonts w:ascii="Times New Roman" w:hAnsi="Times New Roman" w:cs="Times New Roman"/>
            <w:sz w:val="24"/>
            <w:szCs w:val="24"/>
          </w:rPr>
          <w:t>,</w:t>
        </w:r>
      </w:ins>
      <w:r w:rsidR="007E67F3">
        <w:rPr>
          <w:rFonts w:ascii="Times New Roman" w:hAnsi="Times New Roman" w:cs="Times New Roman"/>
          <w:sz w:val="24"/>
          <w:szCs w:val="24"/>
        </w:rPr>
        <w:t xml:space="preserve"> and historical progress have caused death and destruction without precedent in the history of our species.</w:t>
      </w:r>
      <w:r w:rsidR="003B002E">
        <w:rPr>
          <w:rFonts w:ascii="Times New Roman" w:hAnsi="Times New Roman" w:cs="Times New Roman"/>
          <w:sz w:val="24"/>
          <w:szCs w:val="24"/>
        </w:rPr>
        <w:t xml:space="preserve">  Although the dominant epistemology of the Enlightenment was empiricism and </w:t>
      </w:r>
      <w:r w:rsidR="009046E8">
        <w:rPr>
          <w:rFonts w:ascii="Times New Roman" w:hAnsi="Times New Roman" w:cs="Times New Roman"/>
          <w:sz w:val="24"/>
          <w:szCs w:val="24"/>
        </w:rPr>
        <w:t xml:space="preserve">its </w:t>
      </w:r>
      <w:proofErr w:type="gramStart"/>
      <w:r w:rsidR="009046E8">
        <w:rPr>
          <w:rFonts w:ascii="Times New Roman" w:hAnsi="Times New Roman" w:cs="Times New Roman"/>
          <w:sz w:val="24"/>
          <w:szCs w:val="24"/>
        </w:rPr>
        <w:t>proponents</w:t>
      </w:r>
      <w:proofErr w:type="gramEnd"/>
      <w:r w:rsidR="003B002E">
        <w:rPr>
          <w:rFonts w:ascii="Times New Roman" w:hAnsi="Times New Roman" w:cs="Times New Roman"/>
          <w:sz w:val="24"/>
          <w:szCs w:val="24"/>
        </w:rPr>
        <w:t xml:space="preserve"> </w:t>
      </w:r>
      <w:r w:rsidR="0033152D">
        <w:rPr>
          <w:rFonts w:ascii="Times New Roman" w:hAnsi="Times New Roman" w:cs="Times New Roman"/>
          <w:sz w:val="24"/>
          <w:szCs w:val="24"/>
        </w:rPr>
        <w:t>viewed</w:t>
      </w:r>
      <w:r w:rsidR="003B002E">
        <w:rPr>
          <w:rFonts w:ascii="Times New Roman" w:hAnsi="Times New Roman" w:cs="Times New Roman"/>
          <w:sz w:val="24"/>
          <w:szCs w:val="24"/>
        </w:rPr>
        <w:t xml:space="preserve"> science as the </w:t>
      </w:r>
      <w:r w:rsidR="00632B17">
        <w:rPr>
          <w:rFonts w:ascii="Times New Roman" w:hAnsi="Times New Roman" w:cs="Times New Roman"/>
          <w:sz w:val="24"/>
          <w:szCs w:val="24"/>
        </w:rPr>
        <w:t>sure</w:t>
      </w:r>
      <w:r w:rsidR="003B002E">
        <w:rPr>
          <w:rFonts w:ascii="Times New Roman" w:hAnsi="Times New Roman" w:cs="Times New Roman"/>
          <w:sz w:val="24"/>
          <w:szCs w:val="24"/>
        </w:rPr>
        <w:t xml:space="preserve"> path to knowledge, Gray claims that </w:t>
      </w:r>
      <w:r w:rsidR="0033152D">
        <w:rPr>
          <w:rFonts w:ascii="Times New Roman" w:hAnsi="Times New Roman" w:cs="Times New Roman"/>
          <w:sz w:val="24"/>
          <w:szCs w:val="24"/>
        </w:rPr>
        <w:t>its</w:t>
      </w:r>
      <w:r w:rsidR="003B002E">
        <w:rPr>
          <w:rFonts w:ascii="Times New Roman" w:hAnsi="Times New Roman" w:cs="Times New Roman"/>
          <w:sz w:val="24"/>
          <w:szCs w:val="24"/>
        </w:rPr>
        <w:t xml:space="preserve"> core assumptions were </w:t>
      </w:r>
      <w:r w:rsidR="0014473C">
        <w:rPr>
          <w:rFonts w:ascii="Times New Roman" w:hAnsi="Times New Roman" w:cs="Times New Roman"/>
          <w:sz w:val="24"/>
          <w:szCs w:val="24"/>
        </w:rPr>
        <w:t xml:space="preserve">ultimately </w:t>
      </w:r>
      <w:r w:rsidR="003B002E">
        <w:rPr>
          <w:rFonts w:ascii="Times New Roman" w:hAnsi="Times New Roman" w:cs="Times New Roman"/>
          <w:sz w:val="24"/>
          <w:szCs w:val="24"/>
        </w:rPr>
        <w:t xml:space="preserve">based on blind faith.  That’s one reason he </w:t>
      </w:r>
      <w:r w:rsidR="009046E8">
        <w:rPr>
          <w:rFonts w:ascii="Times New Roman" w:hAnsi="Times New Roman" w:cs="Times New Roman"/>
          <w:sz w:val="24"/>
          <w:szCs w:val="24"/>
        </w:rPr>
        <w:t xml:space="preserve">always </w:t>
      </w:r>
      <w:r w:rsidR="003B002E">
        <w:rPr>
          <w:rFonts w:ascii="Times New Roman" w:hAnsi="Times New Roman" w:cs="Times New Roman"/>
          <w:sz w:val="24"/>
          <w:szCs w:val="24"/>
        </w:rPr>
        <w:t xml:space="preserve">calls </w:t>
      </w:r>
      <w:r w:rsidR="0014473C">
        <w:rPr>
          <w:rFonts w:ascii="Times New Roman" w:hAnsi="Times New Roman" w:cs="Times New Roman"/>
          <w:sz w:val="24"/>
          <w:szCs w:val="24"/>
        </w:rPr>
        <w:t>the Enlightenment</w:t>
      </w:r>
      <w:r w:rsidR="003B002E">
        <w:rPr>
          <w:rFonts w:ascii="Times New Roman" w:hAnsi="Times New Roman" w:cs="Times New Roman"/>
          <w:sz w:val="24"/>
          <w:szCs w:val="24"/>
        </w:rPr>
        <w:t xml:space="preserve"> a ‘creed’</w:t>
      </w:r>
      <w:r w:rsidR="009046E8">
        <w:rPr>
          <w:rFonts w:ascii="Times New Roman" w:hAnsi="Times New Roman" w:cs="Times New Roman"/>
          <w:sz w:val="24"/>
          <w:szCs w:val="24"/>
        </w:rPr>
        <w:t xml:space="preserve"> or</w:t>
      </w:r>
      <w:r w:rsidR="0014473C">
        <w:rPr>
          <w:rFonts w:ascii="Times New Roman" w:hAnsi="Times New Roman" w:cs="Times New Roman"/>
          <w:sz w:val="24"/>
          <w:szCs w:val="24"/>
        </w:rPr>
        <w:t xml:space="preserve"> a</w:t>
      </w:r>
      <w:r w:rsidR="003B002E">
        <w:rPr>
          <w:rFonts w:ascii="Times New Roman" w:hAnsi="Times New Roman" w:cs="Times New Roman"/>
          <w:sz w:val="24"/>
          <w:szCs w:val="24"/>
        </w:rPr>
        <w:t xml:space="preserve"> ‘</w:t>
      </w:r>
      <w:r w:rsidR="0014473C">
        <w:rPr>
          <w:rFonts w:ascii="Times New Roman" w:hAnsi="Times New Roman" w:cs="Times New Roman"/>
          <w:sz w:val="24"/>
          <w:szCs w:val="24"/>
        </w:rPr>
        <w:t xml:space="preserve">religion’ no different from any other religion in </w:t>
      </w:r>
      <w:r w:rsidR="00E75AC3">
        <w:rPr>
          <w:rFonts w:ascii="Times New Roman" w:hAnsi="Times New Roman" w:cs="Times New Roman"/>
          <w:sz w:val="24"/>
          <w:szCs w:val="24"/>
        </w:rPr>
        <w:t>its basic dogmatism</w:t>
      </w:r>
      <w:r w:rsidR="0014473C">
        <w:rPr>
          <w:rFonts w:ascii="Times New Roman" w:hAnsi="Times New Roman" w:cs="Times New Roman"/>
          <w:sz w:val="24"/>
          <w:szCs w:val="24"/>
        </w:rPr>
        <w:t xml:space="preserve">, except that its </w:t>
      </w:r>
      <w:r w:rsidR="00E75AC3">
        <w:rPr>
          <w:rFonts w:ascii="Times New Roman" w:hAnsi="Times New Roman" w:cs="Times New Roman"/>
          <w:sz w:val="24"/>
          <w:szCs w:val="24"/>
        </w:rPr>
        <w:t xml:space="preserve">mistaken </w:t>
      </w:r>
      <w:r w:rsidR="0014473C">
        <w:rPr>
          <w:rFonts w:ascii="Times New Roman" w:hAnsi="Times New Roman" w:cs="Times New Roman"/>
          <w:sz w:val="24"/>
          <w:szCs w:val="24"/>
        </w:rPr>
        <w:t>beliefs are more dangerous than those of most religions.</w:t>
      </w:r>
    </w:p>
    <w:p w14:paraId="0ABB411A" w14:textId="77777777" w:rsidR="00C41329" w:rsidRDefault="00C41329" w:rsidP="00C41329">
      <w:pPr>
        <w:spacing w:before="100" w:beforeAutospacing="1" w:after="100" w:afterAutospacing="1" w:line="480" w:lineRule="auto"/>
        <w:contextualSpacing/>
        <w:rPr>
          <w:ins w:id="16" w:author="McIntyre, Kenneth" w:date="2025-09-15T14:07:00Z" w16du:dateUtc="2025-09-15T19:07:00Z"/>
          <w:rFonts w:ascii="Times New Roman" w:hAnsi="Times New Roman" w:cs="Times New Roman"/>
          <w:b/>
          <w:bCs/>
          <w:sz w:val="24"/>
          <w:szCs w:val="24"/>
        </w:rPr>
      </w:pPr>
    </w:p>
    <w:p w14:paraId="13B206E7" w14:textId="77B2357F" w:rsidR="00A30348" w:rsidRPr="00A30348" w:rsidRDefault="00C41329" w:rsidP="00C41329">
      <w:pPr>
        <w:spacing w:before="100" w:beforeAutospacing="1" w:after="100" w:afterAutospacing="1" w:line="480" w:lineRule="auto"/>
        <w:contextualSpacing/>
        <w:rPr>
          <w:rFonts w:ascii="Times New Roman" w:hAnsi="Times New Roman" w:cs="Times New Roman"/>
          <w:b/>
          <w:bCs/>
          <w:sz w:val="24"/>
          <w:szCs w:val="24"/>
        </w:rPr>
      </w:pPr>
      <w:r>
        <w:rPr>
          <w:rFonts w:ascii="Times New Roman" w:hAnsi="Times New Roman" w:cs="Times New Roman"/>
          <w:b/>
          <w:bCs/>
          <w:sz w:val="24"/>
          <w:szCs w:val="24"/>
        </w:rPr>
        <w:t>E</w:t>
      </w:r>
      <w:r w:rsidR="00A30348" w:rsidRPr="00A30348">
        <w:rPr>
          <w:rFonts w:ascii="Times New Roman" w:hAnsi="Times New Roman" w:cs="Times New Roman"/>
          <w:b/>
          <w:bCs/>
          <w:sz w:val="24"/>
          <w:szCs w:val="24"/>
        </w:rPr>
        <w:t>nlightenment’s Wake</w:t>
      </w:r>
    </w:p>
    <w:p w14:paraId="0F22055E" w14:textId="7EEDC9D1" w:rsidR="001547B1" w:rsidRDefault="00E75AC3">
      <w:pPr>
        <w:spacing w:before="100" w:beforeAutospacing="1" w:after="100" w:afterAutospacing="1" w:line="480" w:lineRule="auto"/>
        <w:ind w:firstLine="720"/>
        <w:contextualSpacing/>
        <w:rPr>
          <w:rFonts w:ascii="Times New Roman" w:hAnsi="Times New Roman" w:cs="Times New Roman"/>
          <w:sz w:val="24"/>
          <w:szCs w:val="24"/>
        </w:rPr>
        <w:pPrChange w:id="17" w:author="McIntyre, Kenneth" w:date="2025-09-15T14:08:00Z" w16du:dateUtc="2025-09-15T19:08:00Z">
          <w:pPr>
            <w:spacing w:before="100" w:beforeAutospacing="1" w:after="100" w:afterAutospacing="1" w:line="480" w:lineRule="auto"/>
            <w:contextualSpacing/>
          </w:pPr>
        </w:pPrChange>
      </w:pPr>
      <w:r>
        <w:rPr>
          <w:rFonts w:ascii="Times New Roman" w:hAnsi="Times New Roman" w:cs="Times New Roman"/>
          <w:sz w:val="24"/>
          <w:szCs w:val="24"/>
        </w:rPr>
        <w:t xml:space="preserve">The Enlightenment was </w:t>
      </w:r>
      <w:r w:rsidR="000611FC">
        <w:rPr>
          <w:rFonts w:ascii="Times New Roman" w:hAnsi="Times New Roman" w:cs="Times New Roman"/>
          <w:sz w:val="24"/>
          <w:szCs w:val="24"/>
        </w:rPr>
        <w:t>‘self-destroying,</w:t>
      </w:r>
      <w:r w:rsidR="00B50602">
        <w:rPr>
          <w:rFonts w:ascii="Times New Roman" w:hAnsi="Times New Roman" w:cs="Times New Roman"/>
          <w:sz w:val="24"/>
          <w:szCs w:val="24"/>
        </w:rPr>
        <w:t>’</w:t>
      </w:r>
      <w:r w:rsidR="000611FC">
        <w:rPr>
          <w:rFonts w:ascii="Times New Roman" w:hAnsi="Times New Roman" w:cs="Times New Roman"/>
          <w:sz w:val="24"/>
          <w:szCs w:val="24"/>
        </w:rPr>
        <w:t xml:space="preserve"> </w:t>
      </w:r>
      <w:r w:rsidR="00604D4C">
        <w:rPr>
          <w:rFonts w:ascii="Times New Roman" w:hAnsi="Times New Roman" w:cs="Times New Roman"/>
          <w:sz w:val="24"/>
          <w:szCs w:val="24"/>
        </w:rPr>
        <w:t xml:space="preserve">‘self-undermining’ and therefore </w:t>
      </w:r>
      <w:r w:rsidR="003B002E">
        <w:rPr>
          <w:rFonts w:ascii="Times New Roman" w:hAnsi="Times New Roman" w:cs="Times New Roman"/>
          <w:sz w:val="24"/>
          <w:szCs w:val="24"/>
        </w:rPr>
        <w:t>‘bound to fail’ (</w:t>
      </w:r>
      <w:r w:rsidR="00B50602">
        <w:rPr>
          <w:rFonts w:ascii="Times New Roman" w:hAnsi="Times New Roman" w:cs="Times New Roman"/>
          <w:sz w:val="24"/>
          <w:szCs w:val="24"/>
        </w:rPr>
        <w:t>Gray 1997, pp. 144, viii,</w:t>
      </w:r>
      <w:r w:rsidR="003B002E">
        <w:rPr>
          <w:rFonts w:ascii="Times New Roman" w:hAnsi="Times New Roman" w:cs="Times New Roman"/>
          <w:sz w:val="24"/>
          <w:szCs w:val="24"/>
        </w:rPr>
        <w:t xml:space="preserve"> 163)</w:t>
      </w:r>
      <w:r>
        <w:rPr>
          <w:rFonts w:ascii="Times New Roman" w:hAnsi="Times New Roman" w:cs="Times New Roman"/>
          <w:sz w:val="24"/>
          <w:szCs w:val="24"/>
        </w:rPr>
        <w:t>, according to Gray, because its grounding beliefs are wrong</w:t>
      </w:r>
      <w:r w:rsidR="003B002E">
        <w:rPr>
          <w:rFonts w:ascii="Times New Roman" w:hAnsi="Times New Roman" w:cs="Times New Roman"/>
          <w:sz w:val="24"/>
          <w:szCs w:val="24"/>
        </w:rPr>
        <w:t>.</w:t>
      </w:r>
      <w:r>
        <w:rPr>
          <w:rFonts w:ascii="Times New Roman" w:hAnsi="Times New Roman" w:cs="Times New Roman"/>
          <w:sz w:val="24"/>
          <w:szCs w:val="24"/>
        </w:rPr>
        <w:t xml:space="preserve">  Humans are not fundamentally rational beings, history is not progressive, and there is no single form of civilization that is based on universal moral principles towards which all societies can and should converge.  Any belief system that proceeds from </w:t>
      </w:r>
      <w:r w:rsidR="00286146">
        <w:rPr>
          <w:rFonts w:ascii="Times New Roman" w:hAnsi="Times New Roman" w:cs="Times New Roman"/>
          <w:sz w:val="24"/>
          <w:szCs w:val="24"/>
        </w:rPr>
        <w:t>these Enlightenment</w:t>
      </w:r>
      <w:r>
        <w:rPr>
          <w:rFonts w:ascii="Times New Roman" w:hAnsi="Times New Roman" w:cs="Times New Roman"/>
          <w:sz w:val="24"/>
          <w:szCs w:val="24"/>
        </w:rPr>
        <w:t xml:space="preserve"> assumptions will </w:t>
      </w:r>
      <w:r w:rsidR="00286146">
        <w:rPr>
          <w:rFonts w:ascii="Times New Roman" w:hAnsi="Times New Roman" w:cs="Times New Roman"/>
          <w:sz w:val="24"/>
          <w:szCs w:val="24"/>
        </w:rPr>
        <w:t>eventually</w:t>
      </w:r>
      <w:r>
        <w:rPr>
          <w:rFonts w:ascii="Times New Roman" w:hAnsi="Times New Roman" w:cs="Times New Roman"/>
          <w:sz w:val="24"/>
          <w:szCs w:val="24"/>
        </w:rPr>
        <w:t xml:space="preserve"> run aground on the rocks of reality, causing great havoc in the process.  That</w:t>
      </w:r>
      <w:r w:rsidR="00225556">
        <w:rPr>
          <w:rFonts w:ascii="Times New Roman" w:hAnsi="Times New Roman" w:cs="Times New Roman"/>
          <w:sz w:val="24"/>
          <w:szCs w:val="24"/>
        </w:rPr>
        <w:t xml:space="preserve"> i</w:t>
      </w:r>
      <w:r>
        <w:rPr>
          <w:rFonts w:ascii="Times New Roman" w:hAnsi="Times New Roman" w:cs="Times New Roman"/>
          <w:sz w:val="24"/>
          <w:szCs w:val="24"/>
        </w:rPr>
        <w:t xml:space="preserve">s why </w:t>
      </w:r>
      <w:r w:rsidR="00286146">
        <w:rPr>
          <w:rFonts w:ascii="Times New Roman" w:hAnsi="Times New Roman" w:cs="Times New Roman"/>
          <w:sz w:val="24"/>
          <w:szCs w:val="24"/>
        </w:rPr>
        <w:t xml:space="preserve">the </w:t>
      </w:r>
      <w:r>
        <w:rPr>
          <w:rFonts w:ascii="Times New Roman" w:hAnsi="Times New Roman" w:cs="Times New Roman"/>
          <w:sz w:val="24"/>
          <w:szCs w:val="24"/>
        </w:rPr>
        <w:t xml:space="preserve">Enlightenment’s wake is </w:t>
      </w:r>
      <w:r w:rsidR="00632B17">
        <w:rPr>
          <w:rFonts w:ascii="Times New Roman" w:hAnsi="Times New Roman" w:cs="Times New Roman"/>
          <w:sz w:val="24"/>
          <w:szCs w:val="24"/>
        </w:rPr>
        <w:t>littered</w:t>
      </w:r>
      <w:r>
        <w:rPr>
          <w:rFonts w:ascii="Times New Roman" w:hAnsi="Times New Roman" w:cs="Times New Roman"/>
          <w:sz w:val="24"/>
          <w:szCs w:val="24"/>
        </w:rPr>
        <w:t xml:space="preserve"> with the victims of </w:t>
      </w:r>
      <w:r w:rsidR="00A60462">
        <w:rPr>
          <w:rFonts w:ascii="Times New Roman" w:hAnsi="Times New Roman" w:cs="Times New Roman"/>
          <w:sz w:val="24"/>
          <w:szCs w:val="24"/>
        </w:rPr>
        <w:t xml:space="preserve">well-intentioned </w:t>
      </w:r>
      <w:r>
        <w:rPr>
          <w:rFonts w:ascii="Times New Roman" w:hAnsi="Times New Roman" w:cs="Times New Roman"/>
          <w:sz w:val="24"/>
          <w:szCs w:val="24"/>
        </w:rPr>
        <w:t>attempts to ‘unbend the crooked timber of humanity’</w:t>
      </w:r>
      <w:r w:rsidR="00286146">
        <w:rPr>
          <w:rFonts w:ascii="Times New Roman" w:hAnsi="Times New Roman" w:cs="Times New Roman"/>
          <w:sz w:val="24"/>
          <w:szCs w:val="24"/>
        </w:rPr>
        <w:t xml:space="preserve"> to compel it to fit the abstract formulas and idealistic theories of</w:t>
      </w:r>
      <w:r w:rsidR="00D418E0">
        <w:rPr>
          <w:rFonts w:ascii="Times New Roman" w:hAnsi="Times New Roman" w:cs="Times New Roman"/>
          <w:sz w:val="24"/>
          <w:szCs w:val="24"/>
        </w:rPr>
        <w:t xml:space="preserve"> elites who have dominated the mainstream of Western intellectual life</w:t>
      </w:r>
      <w:r w:rsidR="00484A41">
        <w:rPr>
          <w:rFonts w:ascii="Times New Roman" w:hAnsi="Times New Roman" w:cs="Times New Roman"/>
          <w:sz w:val="24"/>
          <w:szCs w:val="24"/>
        </w:rPr>
        <w:t xml:space="preserve"> since </w:t>
      </w:r>
      <w:r w:rsidR="00225556">
        <w:rPr>
          <w:rFonts w:ascii="Times New Roman" w:hAnsi="Times New Roman" w:cs="Times New Roman"/>
          <w:sz w:val="24"/>
          <w:szCs w:val="24"/>
        </w:rPr>
        <w:t xml:space="preserve">at least </w:t>
      </w:r>
      <w:r w:rsidR="00484A41">
        <w:rPr>
          <w:rFonts w:ascii="Times New Roman" w:hAnsi="Times New Roman" w:cs="Times New Roman"/>
          <w:sz w:val="24"/>
          <w:szCs w:val="24"/>
        </w:rPr>
        <w:t>the age of Pericles</w:t>
      </w:r>
      <w:r w:rsidR="00D418E0">
        <w:rPr>
          <w:rFonts w:ascii="Times New Roman" w:hAnsi="Times New Roman" w:cs="Times New Roman"/>
          <w:sz w:val="24"/>
          <w:szCs w:val="24"/>
        </w:rPr>
        <w:t>.</w:t>
      </w:r>
    </w:p>
    <w:p w14:paraId="5302FE14" w14:textId="1A1966EE" w:rsidR="00A60462" w:rsidRDefault="00D418E0">
      <w:pPr>
        <w:spacing w:before="100" w:beforeAutospacing="1" w:after="100" w:afterAutospacing="1" w:line="480" w:lineRule="auto"/>
        <w:ind w:firstLine="720"/>
        <w:contextualSpacing/>
        <w:rPr>
          <w:rFonts w:ascii="Times New Roman" w:hAnsi="Times New Roman" w:cs="Times New Roman"/>
          <w:sz w:val="24"/>
          <w:szCs w:val="24"/>
        </w:rPr>
        <w:pPrChange w:id="18" w:author="McIntyre, Kenneth" w:date="2025-09-15T14:08:00Z" w16du:dateUtc="2025-09-15T19:08:00Z">
          <w:pPr>
            <w:spacing w:before="100" w:beforeAutospacing="1" w:after="100" w:afterAutospacing="1" w:line="480" w:lineRule="auto"/>
            <w:contextualSpacing/>
          </w:pPr>
        </w:pPrChange>
      </w:pPr>
      <w:r w:rsidRPr="001E2E79">
        <w:rPr>
          <w:rFonts w:ascii="Times New Roman" w:hAnsi="Times New Roman" w:cs="Times New Roman"/>
          <w:sz w:val="24"/>
          <w:szCs w:val="24"/>
        </w:rPr>
        <w:t>Gray claims that our age is ‘distinguished by the collapse of the Enlightenment project’ (</w:t>
      </w:r>
      <w:r w:rsidR="00B50602">
        <w:rPr>
          <w:rFonts w:ascii="Times New Roman" w:hAnsi="Times New Roman" w:cs="Times New Roman"/>
          <w:sz w:val="24"/>
          <w:szCs w:val="24"/>
        </w:rPr>
        <w:t xml:space="preserve">Gray 1997, p. </w:t>
      </w:r>
      <w:r w:rsidRPr="001E2E79">
        <w:rPr>
          <w:rFonts w:ascii="Times New Roman" w:hAnsi="Times New Roman" w:cs="Times New Roman"/>
          <w:sz w:val="24"/>
          <w:szCs w:val="24"/>
        </w:rPr>
        <w:t xml:space="preserve">1).  The West has lost faith in its cherished rationalist beliefs, </w:t>
      </w:r>
      <w:r w:rsidR="001E2E79" w:rsidRPr="001E2E79">
        <w:rPr>
          <w:rFonts w:ascii="Times New Roman" w:hAnsi="Times New Roman" w:cs="Times New Roman"/>
          <w:sz w:val="24"/>
          <w:szCs w:val="24"/>
        </w:rPr>
        <w:t xml:space="preserve">which </w:t>
      </w:r>
      <w:r w:rsidR="001E2E79" w:rsidRPr="001E2E79">
        <w:rPr>
          <w:rFonts w:ascii="Times New Roman" w:hAnsi="Times New Roman" w:cs="Times New Roman"/>
          <w:sz w:val="24"/>
          <w:szCs w:val="24"/>
        </w:rPr>
        <w:lastRenderedPageBreak/>
        <w:t xml:space="preserve">has also led to a crisis of liberalism, the </w:t>
      </w:r>
      <w:r w:rsidR="00632B17">
        <w:rPr>
          <w:rFonts w:ascii="Times New Roman" w:hAnsi="Times New Roman" w:cs="Times New Roman"/>
          <w:sz w:val="24"/>
          <w:szCs w:val="24"/>
        </w:rPr>
        <w:t xml:space="preserve">civil religion </w:t>
      </w:r>
      <w:r w:rsidR="001E2E79" w:rsidRPr="001E2E79">
        <w:rPr>
          <w:rFonts w:ascii="Times New Roman" w:hAnsi="Times New Roman" w:cs="Times New Roman"/>
          <w:sz w:val="24"/>
          <w:szCs w:val="24"/>
        </w:rPr>
        <w:t>of the West</w:t>
      </w:r>
      <w:r w:rsidR="00632B17">
        <w:rPr>
          <w:rFonts w:ascii="Times New Roman" w:hAnsi="Times New Roman" w:cs="Times New Roman"/>
          <w:sz w:val="24"/>
          <w:szCs w:val="24"/>
        </w:rPr>
        <w:t xml:space="preserve"> today</w:t>
      </w:r>
      <w:r w:rsidR="001E2E79" w:rsidRPr="001E2E79">
        <w:rPr>
          <w:rFonts w:ascii="Times New Roman" w:hAnsi="Times New Roman" w:cs="Times New Roman"/>
          <w:sz w:val="24"/>
          <w:szCs w:val="24"/>
        </w:rPr>
        <w:t>, since ‘liberal cultures depend on the Enlightenment project’ (</w:t>
      </w:r>
      <w:r w:rsidR="00B50602">
        <w:rPr>
          <w:rFonts w:ascii="Times New Roman" w:hAnsi="Times New Roman" w:cs="Times New Roman"/>
          <w:sz w:val="24"/>
          <w:szCs w:val="24"/>
        </w:rPr>
        <w:t xml:space="preserve">Gray 1997, p. </w:t>
      </w:r>
      <w:r w:rsidR="001E2E79" w:rsidRPr="001E2E79">
        <w:rPr>
          <w:rFonts w:ascii="Times New Roman" w:hAnsi="Times New Roman" w:cs="Times New Roman"/>
          <w:sz w:val="24"/>
          <w:szCs w:val="24"/>
        </w:rPr>
        <w:t>168).  We are now in a transition period to a new post-Enlightenment, post-liberal era</w:t>
      </w:r>
      <w:r w:rsidR="00484A41">
        <w:rPr>
          <w:rFonts w:ascii="Times New Roman" w:hAnsi="Times New Roman" w:cs="Times New Roman"/>
          <w:sz w:val="24"/>
          <w:szCs w:val="24"/>
        </w:rPr>
        <w:t xml:space="preserve">, which </w:t>
      </w:r>
      <w:r w:rsidR="001E2E79" w:rsidRPr="001E2E79">
        <w:rPr>
          <w:rFonts w:ascii="Times New Roman" w:hAnsi="Times New Roman" w:cs="Times New Roman"/>
          <w:sz w:val="24"/>
          <w:szCs w:val="24"/>
        </w:rPr>
        <w:t xml:space="preserve">Gray describes </w:t>
      </w:r>
      <w:r w:rsidR="00484A41">
        <w:rPr>
          <w:rFonts w:ascii="Times New Roman" w:hAnsi="Times New Roman" w:cs="Times New Roman"/>
          <w:sz w:val="24"/>
          <w:szCs w:val="24"/>
        </w:rPr>
        <w:t>as</w:t>
      </w:r>
      <w:r w:rsidR="00632B17" w:rsidRPr="001E2E79">
        <w:rPr>
          <w:rFonts w:ascii="Times New Roman" w:hAnsi="Times New Roman" w:cs="Times New Roman"/>
          <w:sz w:val="24"/>
          <w:szCs w:val="24"/>
        </w:rPr>
        <w:t xml:space="preserve"> </w:t>
      </w:r>
      <w:r w:rsidR="001E2E79" w:rsidRPr="001E2E79">
        <w:rPr>
          <w:rFonts w:ascii="Times New Roman" w:hAnsi="Times New Roman" w:cs="Times New Roman"/>
          <w:sz w:val="24"/>
          <w:szCs w:val="24"/>
        </w:rPr>
        <w:t>‘a form of revolutionary nihilism’ (</w:t>
      </w:r>
      <w:r w:rsidR="00B50602">
        <w:rPr>
          <w:rFonts w:ascii="Times New Roman" w:hAnsi="Times New Roman" w:cs="Times New Roman"/>
          <w:sz w:val="24"/>
          <w:szCs w:val="24"/>
        </w:rPr>
        <w:t xml:space="preserve">Gray 1997, p. </w:t>
      </w:r>
      <w:r w:rsidR="001E2E79" w:rsidRPr="001E2E79">
        <w:rPr>
          <w:rFonts w:ascii="Times New Roman" w:hAnsi="Times New Roman" w:cs="Times New Roman"/>
          <w:sz w:val="24"/>
          <w:szCs w:val="24"/>
        </w:rPr>
        <w:t>178)</w:t>
      </w:r>
      <w:r w:rsidR="00632B17">
        <w:rPr>
          <w:rFonts w:ascii="Times New Roman" w:hAnsi="Times New Roman" w:cs="Times New Roman"/>
          <w:sz w:val="24"/>
          <w:szCs w:val="24"/>
        </w:rPr>
        <w:t>.</w:t>
      </w:r>
      <w:r w:rsidR="007C19CD">
        <w:rPr>
          <w:rFonts w:ascii="Times New Roman" w:hAnsi="Times New Roman" w:cs="Times New Roman"/>
          <w:sz w:val="24"/>
          <w:szCs w:val="24"/>
        </w:rPr>
        <w:t xml:space="preserve">  The final collapse of faith in the Enlightenment project </w:t>
      </w:r>
      <w:r w:rsidR="00DA357A">
        <w:rPr>
          <w:rFonts w:ascii="Times New Roman" w:hAnsi="Times New Roman" w:cs="Times New Roman"/>
          <w:sz w:val="24"/>
          <w:szCs w:val="24"/>
        </w:rPr>
        <w:t xml:space="preserve">in our time </w:t>
      </w:r>
      <w:r w:rsidR="007C19CD">
        <w:rPr>
          <w:rFonts w:ascii="Times New Roman" w:hAnsi="Times New Roman" w:cs="Times New Roman"/>
          <w:sz w:val="24"/>
          <w:szCs w:val="24"/>
        </w:rPr>
        <w:t>has left the West bereft of any substantive beliefs or values</w:t>
      </w:r>
      <w:r w:rsidR="00DA357A">
        <w:rPr>
          <w:rFonts w:ascii="Times New Roman" w:hAnsi="Times New Roman" w:cs="Times New Roman"/>
          <w:sz w:val="24"/>
          <w:szCs w:val="24"/>
        </w:rPr>
        <w:t xml:space="preserve">, just as Nietzsche had argued that the ‘death of God’ was succeeded by </w:t>
      </w:r>
      <w:r w:rsidR="00DA357A">
        <w:rPr>
          <w:rFonts w:ascii="Times New Roman" w:hAnsi="Times New Roman" w:cs="Times New Roman"/>
          <w:sz w:val="24"/>
          <w:szCs w:val="24"/>
        </w:rPr>
        <w:t>a nihilistic void of meaninglessness</w:t>
      </w:r>
      <w:r w:rsidR="007C19CD">
        <w:rPr>
          <w:rFonts w:ascii="Times New Roman" w:hAnsi="Times New Roman" w:cs="Times New Roman"/>
          <w:sz w:val="24"/>
          <w:szCs w:val="24"/>
        </w:rPr>
        <w:t>.</w:t>
      </w:r>
      <w:r w:rsidR="00DA357A">
        <w:rPr>
          <w:rFonts w:ascii="Times New Roman" w:hAnsi="Times New Roman" w:cs="Times New Roman"/>
          <w:sz w:val="24"/>
          <w:szCs w:val="24"/>
        </w:rPr>
        <w:t xml:space="preserve">  For both, </w:t>
      </w:r>
      <w:r w:rsidR="003E3A28">
        <w:rPr>
          <w:rFonts w:ascii="Times New Roman" w:hAnsi="Times New Roman" w:cs="Times New Roman"/>
          <w:sz w:val="24"/>
          <w:szCs w:val="24"/>
        </w:rPr>
        <w:t xml:space="preserve">moral collapse follows from the </w:t>
      </w:r>
      <w:r w:rsidR="00DA357A">
        <w:rPr>
          <w:rFonts w:ascii="Times New Roman" w:hAnsi="Times New Roman" w:cs="Times New Roman"/>
          <w:sz w:val="24"/>
          <w:szCs w:val="24"/>
        </w:rPr>
        <w:t xml:space="preserve">failure of </w:t>
      </w:r>
      <w:r w:rsidR="003E3A28">
        <w:rPr>
          <w:rFonts w:ascii="Times New Roman" w:hAnsi="Times New Roman" w:cs="Times New Roman"/>
          <w:sz w:val="24"/>
          <w:szCs w:val="24"/>
        </w:rPr>
        <w:t>the belief system that supported it</w:t>
      </w:r>
      <w:r w:rsidR="00DA357A">
        <w:rPr>
          <w:rFonts w:ascii="Times New Roman" w:hAnsi="Times New Roman" w:cs="Times New Roman"/>
          <w:sz w:val="24"/>
          <w:szCs w:val="24"/>
        </w:rPr>
        <w:t>.</w:t>
      </w:r>
    </w:p>
    <w:p w14:paraId="0ED56129" w14:textId="61ED67E3" w:rsidR="00B80262" w:rsidRPr="00B80262" w:rsidRDefault="001E2E79">
      <w:pPr>
        <w:spacing w:before="100" w:beforeAutospacing="1" w:after="100" w:afterAutospacing="1" w:line="480" w:lineRule="auto"/>
        <w:ind w:firstLine="720"/>
        <w:contextualSpacing/>
        <w:rPr>
          <w:rFonts w:ascii="Times New Roman" w:hAnsi="Times New Roman" w:cs="Times New Roman"/>
          <w:sz w:val="24"/>
          <w:szCs w:val="24"/>
        </w:rPr>
        <w:pPrChange w:id="19" w:author="McIntyre, Kenneth" w:date="2025-09-15T14:09:00Z" w16du:dateUtc="2025-09-15T19:09:00Z">
          <w:pPr>
            <w:spacing w:before="100" w:beforeAutospacing="1" w:after="100" w:afterAutospacing="1" w:line="480" w:lineRule="auto"/>
            <w:contextualSpacing/>
          </w:pPr>
        </w:pPrChange>
      </w:pPr>
      <w:r w:rsidRPr="00B80262">
        <w:rPr>
          <w:rFonts w:ascii="Times New Roman" w:hAnsi="Times New Roman" w:cs="Times New Roman"/>
          <w:sz w:val="24"/>
          <w:szCs w:val="24"/>
        </w:rPr>
        <w:t xml:space="preserve">The form that this nihilism takes for Gray is </w:t>
      </w:r>
      <w:r w:rsidR="00B80262" w:rsidRPr="00B80262">
        <w:rPr>
          <w:rFonts w:ascii="Times New Roman" w:hAnsi="Times New Roman" w:cs="Times New Roman"/>
          <w:sz w:val="24"/>
          <w:szCs w:val="24"/>
        </w:rPr>
        <w:t xml:space="preserve">thoroughly catastrophic.  Culturally, it has meant the merciless destruction of diverse forms of life and traditional practices that gave </w:t>
      </w:r>
      <w:r w:rsidR="00484A41">
        <w:rPr>
          <w:rFonts w:ascii="Times New Roman" w:hAnsi="Times New Roman" w:cs="Times New Roman"/>
          <w:sz w:val="24"/>
          <w:szCs w:val="24"/>
        </w:rPr>
        <w:t>variety and meaning</w:t>
      </w:r>
      <w:r w:rsidR="00B80262" w:rsidRPr="00B80262">
        <w:rPr>
          <w:rFonts w:ascii="Times New Roman" w:hAnsi="Times New Roman" w:cs="Times New Roman"/>
          <w:sz w:val="24"/>
          <w:szCs w:val="24"/>
        </w:rPr>
        <w:t xml:space="preserve"> to the human world.  These have been eradicated in the name of justice in order to realize the universal civilization which is ‘the </w:t>
      </w:r>
      <w:r w:rsidR="00B80262" w:rsidRPr="00B80262">
        <w:rPr>
          <w:rFonts w:ascii="Times New Roman" w:hAnsi="Times New Roman" w:cs="Times New Roman"/>
          <w:i/>
          <w:iCs/>
          <w:sz w:val="24"/>
          <w:szCs w:val="24"/>
        </w:rPr>
        <w:t>telos</w:t>
      </w:r>
      <w:r w:rsidR="00B80262" w:rsidRPr="00B80262">
        <w:rPr>
          <w:rFonts w:ascii="Times New Roman" w:hAnsi="Times New Roman" w:cs="Times New Roman"/>
          <w:sz w:val="24"/>
          <w:szCs w:val="24"/>
        </w:rPr>
        <w:t xml:space="preserve"> of the species’ (</w:t>
      </w:r>
      <w:r w:rsidR="00B50602">
        <w:rPr>
          <w:rFonts w:ascii="Times New Roman" w:hAnsi="Times New Roman" w:cs="Times New Roman"/>
          <w:sz w:val="24"/>
          <w:szCs w:val="24"/>
        </w:rPr>
        <w:t xml:space="preserve">Gray 1997, p. </w:t>
      </w:r>
      <w:r w:rsidR="00B80262" w:rsidRPr="00B80262">
        <w:rPr>
          <w:rFonts w:ascii="Times New Roman" w:hAnsi="Times New Roman" w:cs="Times New Roman"/>
          <w:sz w:val="24"/>
          <w:szCs w:val="24"/>
        </w:rPr>
        <w:t xml:space="preserve">121).  Politically, it has justified countless </w:t>
      </w:r>
      <w:r w:rsidR="00484A41">
        <w:rPr>
          <w:rFonts w:ascii="Times New Roman" w:hAnsi="Times New Roman" w:cs="Times New Roman"/>
          <w:sz w:val="24"/>
          <w:szCs w:val="24"/>
        </w:rPr>
        <w:t xml:space="preserve">failed </w:t>
      </w:r>
      <w:r w:rsidR="00B80262" w:rsidRPr="00B80262">
        <w:rPr>
          <w:rFonts w:ascii="Times New Roman" w:hAnsi="Times New Roman" w:cs="Times New Roman"/>
          <w:sz w:val="24"/>
          <w:szCs w:val="24"/>
        </w:rPr>
        <w:t>attempts since the French Revolution to force humans into various procrustean designs that are contrary to our nature</w:t>
      </w:r>
      <w:r w:rsidR="002129C7">
        <w:rPr>
          <w:rFonts w:ascii="Times New Roman" w:hAnsi="Times New Roman" w:cs="Times New Roman"/>
          <w:sz w:val="24"/>
          <w:szCs w:val="24"/>
        </w:rPr>
        <w:t>, usually at great cost in human life</w:t>
      </w:r>
      <w:r w:rsidR="00B80262" w:rsidRPr="00B80262">
        <w:rPr>
          <w:rFonts w:ascii="Times New Roman" w:hAnsi="Times New Roman" w:cs="Times New Roman"/>
          <w:sz w:val="24"/>
          <w:szCs w:val="24"/>
        </w:rPr>
        <w:t>.  Environmentally, it has devastated the natural world in the name of technological progress to the very limits of the planet’s resources.  Gray writes that ‘the legacy of the Enlightenment project—which is also the legacy of Westernization—is a world ruled by calculation and wilfulness which is humanly unintelligible and destructively purposeless’ (</w:t>
      </w:r>
      <w:r w:rsidR="00B50602">
        <w:rPr>
          <w:rFonts w:ascii="Times New Roman" w:hAnsi="Times New Roman" w:cs="Times New Roman"/>
          <w:sz w:val="24"/>
          <w:szCs w:val="24"/>
        </w:rPr>
        <w:t xml:space="preserve">Gray 1997, p. </w:t>
      </w:r>
      <w:commentRangeStart w:id="20"/>
      <w:commentRangeStart w:id="21"/>
      <w:r w:rsidR="00B80262" w:rsidRPr="00B80262">
        <w:rPr>
          <w:rFonts w:ascii="Times New Roman" w:hAnsi="Times New Roman" w:cs="Times New Roman"/>
          <w:sz w:val="24"/>
          <w:szCs w:val="24"/>
        </w:rPr>
        <w:t>146</w:t>
      </w:r>
      <w:commentRangeEnd w:id="20"/>
      <w:r w:rsidR="00423FFA">
        <w:rPr>
          <w:rStyle w:val="CommentReference"/>
        </w:rPr>
        <w:commentReference w:id="20"/>
      </w:r>
      <w:commentRangeEnd w:id="21"/>
      <w:r w:rsidR="007C19CD">
        <w:rPr>
          <w:rStyle w:val="CommentReference"/>
        </w:rPr>
        <w:commentReference w:id="21"/>
      </w:r>
      <w:r w:rsidR="00B80262" w:rsidRPr="00B80262">
        <w:rPr>
          <w:rFonts w:ascii="Times New Roman" w:hAnsi="Times New Roman" w:cs="Times New Roman"/>
          <w:sz w:val="24"/>
          <w:szCs w:val="24"/>
        </w:rPr>
        <w:t>).</w:t>
      </w:r>
    </w:p>
    <w:p w14:paraId="694245D0" w14:textId="7ACB8952" w:rsidR="002129C7" w:rsidRDefault="002129C7">
      <w:pPr>
        <w:spacing w:before="100" w:beforeAutospacing="1" w:after="100" w:afterAutospacing="1" w:line="480" w:lineRule="auto"/>
        <w:ind w:firstLine="720"/>
        <w:contextualSpacing/>
        <w:rPr>
          <w:rFonts w:ascii="Times New Roman" w:hAnsi="Times New Roman" w:cs="Times New Roman"/>
          <w:sz w:val="24"/>
          <w:szCs w:val="24"/>
        </w:rPr>
        <w:pPrChange w:id="22" w:author="McIntyre, Kenneth" w:date="2025-09-15T14:09:00Z" w16du:dateUtc="2025-09-15T19:09:00Z">
          <w:pPr>
            <w:spacing w:before="100" w:beforeAutospacing="1" w:after="100" w:afterAutospacing="1" w:line="480" w:lineRule="auto"/>
            <w:contextualSpacing/>
          </w:pPr>
        </w:pPrChange>
      </w:pPr>
      <w:r w:rsidRPr="002129C7">
        <w:rPr>
          <w:rFonts w:ascii="Times New Roman" w:hAnsi="Times New Roman" w:cs="Times New Roman"/>
          <w:sz w:val="24"/>
          <w:szCs w:val="24"/>
        </w:rPr>
        <w:t xml:space="preserve">All this is really warmed-up </w:t>
      </w:r>
      <w:r w:rsidR="00632B17">
        <w:rPr>
          <w:rFonts w:ascii="Times New Roman" w:hAnsi="Times New Roman" w:cs="Times New Roman"/>
          <w:sz w:val="24"/>
          <w:szCs w:val="24"/>
        </w:rPr>
        <w:t xml:space="preserve">Friedrich </w:t>
      </w:r>
      <w:r w:rsidRPr="002129C7">
        <w:rPr>
          <w:rFonts w:ascii="Times New Roman" w:hAnsi="Times New Roman" w:cs="Times New Roman"/>
          <w:sz w:val="24"/>
          <w:szCs w:val="24"/>
        </w:rPr>
        <w:t xml:space="preserve">Nietzsche, who also saw nihilism, when all values lose their meaning, as the necessary culmination of Western rationalism </w:t>
      </w:r>
      <w:r w:rsidR="00225556">
        <w:rPr>
          <w:rFonts w:ascii="Times New Roman" w:hAnsi="Times New Roman" w:cs="Times New Roman"/>
          <w:sz w:val="24"/>
          <w:szCs w:val="24"/>
        </w:rPr>
        <w:t>that began in</w:t>
      </w:r>
      <w:r w:rsidRPr="002129C7">
        <w:rPr>
          <w:rFonts w:ascii="Times New Roman" w:hAnsi="Times New Roman" w:cs="Times New Roman"/>
          <w:sz w:val="24"/>
          <w:szCs w:val="24"/>
        </w:rPr>
        <w:t xml:space="preserve"> antiquity.  Hence Gray’s assertion that it is in Nietzsche ‘that the definitive critique of the Enlightenment project is to be found’ (</w:t>
      </w:r>
      <w:r w:rsidR="00B50602">
        <w:rPr>
          <w:rFonts w:ascii="Times New Roman" w:hAnsi="Times New Roman" w:cs="Times New Roman"/>
          <w:sz w:val="24"/>
          <w:szCs w:val="24"/>
        </w:rPr>
        <w:t xml:space="preserve">Gray 1997, p. </w:t>
      </w:r>
      <w:r w:rsidRPr="002129C7">
        <w:rPr>
          <w:rFonts w:ascii="Times New Roman" w:hAnsi="Times New Roman" w:cs="Times New Roman"/>
          <w:sz w:val="24"/>
          <w:szCs w:val="24"/>
        </w:rPr>
        <w:t>164).  But</w:t>
      </w:r>
      <w:r w:rsidR="0021283B">
        <w:rPr>
          <w:rFonts w:ascii="Times New Roman" w:hAnsi="Times New Roman" w:cs="Times New Roman"/>
          <w:sz w:val="24"/>
          <w:szCs w:val="24"/>
        </w:rPr>
        <w:t>,</w:t>
      </w:r>
      <w:r w:rsidRPr="002129C7">
        <w:rPr>
          <w:rFonts w:ascii="Times New Roman" w:hAnsi="Times New Roman" w:cs="Times New Roman"/>
          <w:sz w:val="24"/>
          <w:szCs w:val="24"/>
        </w:rPr>
        <w:t xml:space="preserve"> whereas the German prophet of the </w:t>
      </w:r>
      <w:r w:rsidRPr="002129C7">
        <w:rPr>
          <w:rFonts w:ascii="Times New Roman" w:hAnsi="Times New Roman" w:cs="Times New Roman"/>
          <w:sz w:val="24"/>
          <w:szCs w:val="24"/>
          <w:lang w:val="de-DE"/>
        </w:rPr>
        <w:t>Übermensch</w:t>
      </w:r>
      <w:r w:rsidRPr="002129C7">
        <w:rPr>
          <w:rFonts w:ascii="Times New Roman" w:hAnsi="Times New Roman" w:cs="Times New Roman"/>
          <w:sz w:val="24"/>
          <w:szCs w:val="24"/>
        </w:rPr>
        <w:t> </w:t>
      </w:r>
      <w:r>
        <w:rPr>
          <w:rFonts w:ascii="Times New Roman" w:hAnsi="Times New Roman" w:cs="Times New Roman"/>
          <w:sz w:val="24"/>
          <w:szCs w:val="24"/>
        </w:rPr>
        <w:t>welcomed th</w:t>
      </w:r>
      <w:r w:rsidR="000B5685">
        <w:rPr>
          <w:rFonts w:ascii="Times New Roman" w:hAnsi="Times New Roman" w:cs="Times New Roman"/>
          <w:sz w:val="24"/>
          <w:szCs w:val="24"/>
        </w:rPr>
        <w:t>e advent of a world ‘beyond good and evil’ as a liberation</w:t>
      </w:r>
      <w:r w:rsidR="00225556">
        <w:rPr>
          <w:rFonts w:ascii="Times New Roman" w:hAnsi="Times New Roman" w:cs="Times New Roman"/>
          <w:sz w:val="24"/>
          <w:szCs w:val="24"/>
        </w:rPr>
        <w:t xml:space="preserve"> for those who matter (in his view)</w:t>
      </w:r>
      <w:r w:rsidR="000B5685">
        <w:rPr>
          <w:rFonts w:ascii="Times New Roman" w:hAnsi="Times New Roman" w:cs="Times New Roman"/>
          <w:sz w:val="24"/>
          <w:szCs w:val="24"/>
        </w:rPr>
        <w:t>, Gray sees very little grounds for hope in the future.</w:t>
      </w:r>
      <w:r w:rsidR="00A77DE8">
        <w:rPr>
          <w:rFonts w:ascii="Times New Roman" w:hAnsi="Times New Roman" w:cs="Times New Roman"/>
          <w:sz w:val="24"/>
          <w:szCs w:val="24"/>
        </w:rPr>
        <w:t xml:space="preserve">  </w:t>
      </w:r>
      <w:r w:rsidR="00484A41">
        <w:rPr>
          <w:rFonts w:ascii="Times New Roman" w:hAnsi="Times New Roman" w:cs="Times New Roman"/>
          <w:sz w:val="24"/>
          <w:szCs w:val="24"/>
        </w:rPr>
        <w:t xml:space="preserve">Uniquely </w:t>
      </w:r>
      <w:r w:rsidR="00484A41">
        <w:rPr>
          <w:rFonts w:ascii="Times New Roman" w:hAnsi="Times New Roman" w:cs="Times New Roman"/>
          <w:sz w:val="24"/>
          <w:szCs w:val="24"/>
        </w:rPr>
        <w:lastRenderedPageBreak/>
        <w:t>insightful though</w:t>
      </w:r>
      <w:r w:rsidR="00A77DE8">
        <w:rPr>
          <w:rFonts w:ascii="Times New Roman" w:hAnsi="Times New Roman" w:cs="Times New Roman"/>
          <w:sz w:val="24"/>
          <w:szCs w:val="24"/>
        </w:rPr>
        <w:t xml:space="preserve"> Nietzsche’s </w:t>
      </w:r>
      <w:r w:rsidR="00484A41">
        <w:rPr>
          <w:rFonts w:ascii="Times New Roman" w:hAnsi="Times New Roman" w:cs="Times New Roman"/>
          <w:sz w:val="24"/>
          <w:szCs w:val="24"/>
        </w:rPr>
        <w:t>diagnosis of</w:t>
      </w:r>
      <w:r w:rsidR="00F916CD">
        <w:rPr>
          <w:rFonts w:ascii="Times New Roman" w:hAnsi="Times New Roman" w:cs="Times New Roman"/>
          <w:sz w:val="24"/>
          <w:szCs w:val="24"/>
        </w:rPr>
        <w:t xml:space="preserve"> our civilizational malaise </w:t>
      </w:r>
      <w:r w:rsidR="00484A41">
        <w:rPr>
          <w:rFonts w:ascii="Times New Roman" w:hAnsi="Times New Roman" w:cs="Times New Roman"/>
          <w:sz w:val="24"/>
          <w:szCs w:val="24"/>
        </w:rPr>
        <w:t>is, his prescription for it would only compound the problem.  His cure would be worse than the illness</w:t>
      </w:r>
      <w:r w:rsidR="00A77DE8">
        <w:rPr>
          <w:rFonts w:ascii="Times New Roman" w:hAnsi="Times New Roman" w:cs="Times New Roman"/>
          <w:sz w:val="24"/>
          <w:szCs w:val="24"/>
        </w:rPr>
        <w:t>.</w:t>
      </w:r>
      <w:r w:rsidR="00307546">
        <w:rPr>
          <w:rStyle w:val="EndnoteReference"/>
          <w:rFonts w:ascii="Times New Roman" w:hAnsi="Times New Roman" w:cs="Times New Roman"/>
          <w:sz w:val="24"/>
          <w:szCs w:val="24"/>
        </w:rPr>
        <w:endnoteReference w:id="1"/>
      </w:r>
    </w:p>
    <w:p w14:paraId="78E2E269" w14:textId="77777777" w:rsidR="00941BC0" w:rsidRDefault="00B80262" w:rsidP="00941BC0">
      <w:pPr>
        <w:spacing w:before="100" w:beforeAutospacing="1" w:after="100" w:afterAutospacing="1"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No Way </w:t>
      </w:r>
      <w:r w:rsidR="002E612C">
        <w:rPr>
          <w:rFonts w:ascii="Times New Roman" w:hAnsi="Times New Roman" w:cs="Times New Roman"/>
          <w:b/>
          <w:bCs/>
          <w:sz w:val="24"/>
          <w:szCs w:val="24"/>
        </w:rPr>
        <w:t>Back</w:t>
      </w:r>
    </w:p>
    <w:p w14:paraId="3C240586" w14:textId="51B27AFB" w:rsidR="00484A41" w:rsidRDefault="00B976F6" w:rsidP="00941BC0">
      <w:pPr>
        <w:spacing w:before="100" w:beforeAutospacing="1" w:after="100" w:afterAutospacing="1" w:line="480" w:lineRule="auto"/>
        <w:ind w:firstLine="720"/>
        <w:contextualSpacing/>
        <w:rPr>
          <w:rFonts w:ascii="Times New Roman" w:hAnsi="Times New Roman" w:cs="Times New Roman"/>
          <w:sz w:val="24"/>
          <w:szCs w:val="24"/>
        </w:rPr>
      </w:pPr>
      <w:r w:rsidRPr="000B5685">
        <w:rPr>
          <w:rFonts w:ascii="Times New Roman" w:hAnsi="Times New Roman" w:cs="Times New Roman"/>
          <w:sz w:val="24"/>
          <w:szCs w:val="24"/>
        </w:rPr>
        <w:t>Any attempt to return to the past by reviving pre-modern modes of thought and the practices they sustained is doomed to failure, according to Gray.  There can be ‘no rolling back the central project of modernity’ (</w:t>
      </w:r>
      <w:r w:rsidR="00B50602">
        <w:rPr>
          <w:rFonts w:ascii="Times New Roman" w:hAnsi="Times New Roman" w:cs="Times New Roman"/>
          <w:sz w:val="24"/>
          <w:szCs w:val="24"/>
        </w:rPr>
        <w:t xml:space="preserve">Gray 1997, p. </w:t>
      </w:r>
      <w:r w:rsidRPr="000B5685">
        <w:rPr>
          <w:rFonts w:ascii="Times New Roman" w:hAnsi="Times New Roman" w:cs="Times New Roman"/>
          <w:sz w:val="24"/>
          <w:szCs w:val="24"/>
        </w:rPr>
        <w:t>152).</w:t>
      </w:r>
      <w:r w:rsidR="008C1D68" w:rsidRPr="000B5685">
        <w:rPr>
          <w:rFonts w:ascii="Times New Roman" w:hAnsi="Times New Roman" w:cs="Times New Roman"/>
          <w:sz w:val="24"/>
          <w:szCs w:val="24"/>
        </w:rPr>
        <w:t xml:space="preserve">  He emphatically denies that his negative account of the Enlightenment has any reactionary political implications.  For example, he is critical of the Catholic critic of modernity Alasdair MacIntyre for offering Aristotelian ethical naturalism as a possible alternative to the moral impasse that both believe the West now finds itself in.</w:t>
      </w:r>
      <w:r w:rsidR="000B5685" w:rsidRPr="000B5685">
        <w:rPr>
          <w:rFonts w:ascii="Times New Roman" w:hAnsi="Times New Roman" w:cs="Times New Roman"/>
          <w:sz w:val="24"/>
          <w:szCs w:val="24"/>
        </w:rPr>
        <w:t xml:space="preserve">  </w:t>
      </w:r>
      <w:r w:rsidR="008C1D68" w:rsidRPr="000B5685">
        <w:rPr>
          <w:rFonts w:ascii="Times New Roman" w:hAnsi="Times New Roman" w:cs="Times New Roman"/>
          <w:sz w:val="24"/>
          <w:szCs w:val="24"/>
        </w:rPr>
        <w:t>Since Gray agrees with Nietzsche that the very roots of Western universalism reach back to</w:t>
      </w:r>
      <w:r w:rsidR="000B5685" w:rsidRPr="000B5685">
        <w:rPr>
          <w:rFonts w:ascii="Times New Roman" w:hAnsi="Times New Roman" w:cs="Times New Roman"/>
          <w:sz w:val="24"/>
          <w:szCs w:val="24"/>
        </w:rPr>
        <w:t xml:space="preserve"> antiquity</w:t>
      </w:r>
      <w:r w:rsidR="008C1D68" w:rsidRPr="000B5685">
        <w:rPr>
          <w:rFonts w:ascii="Times New Roman" w:hAnsi="Times New Roman" w:cs="Times New Roman"/>
          <w:sz w:val="24"/>
          <w:szCs w:val="24"/>
        </w:rPr>
        <w:t xml:space="preserve">, </w:t>
      </w:r>
      <w:r w:rsidR="00225556">
        <w:rPr>
          <w:rFonts w:ascii="Times New Roman" w:hAnsi="Times New Roman" w:cs="Times New Roman"/>
          <w:sz w:val="24"/>
          <w:szCs w:val="24"/>
        </w:rPr>
        <w:t>returning</w:t>
      </w:r>
      <w:r w:rsidR="008C1D68" w:rsidRPr="000B5685">
        <w:rPr>
          <w:rFonts w:ascii="Times New Roman" w:hAnsi="Times New Roman" w:cs="Times New Roman"/>
          <w:sz w:val="24"/>
          <w:szCs w:val="24"/>
        </w:rPr>
        <w:t xml:space="preserve"> to pre-modern modes of thought, assuming that was even possible, would be no escape from the basic problem that has led to modern </w:t>
      </w:r>
      <w:commentRangeStart w:id="24"/>
      <w:commentRangeStart w:id="25"/>
      <w:r w:rsidR="008C1D68" w:rsidRPr="000B5685">
        <w:rPr>
          <w:rFonts w:ascii="Times New Roman" w:hAnsi="Times New Roman" w:cs="Times New Roman"/>
          <w:sz w:val="24"/>
          <w:szCs w:val="24"/>
        </w:rPr>
        <w:t>nihilism</w:t>
      </w:r>
      <w:commentRangeEnd w:id="24"/>
      <w:r w:rsidR="00B504C7">
        <w:rPr>
          <w:rStyle w:val="CommentReference"/>
        </w:rPr>
        <w:commentReference w:id="24"/>
      </w:r>
      <w:commentRangeEnd w:id="25"/>
      <w:r w:rsidR="007C19CD">
        <w:rPr>
          <w:rStyle w:val="CommentReference"/>
        </w:rPr>
        <w:commentReference w:id="25"/>
      </w:r>
      <w:r w:rsidR="008C1D68" w:rsidRPr="000B5685">
        <w:rPr>
          <w:rFonts w:ascii="Times New Roman" w:hAnsi="Times New Roman" w:cs="Times New Roman"/>
          <w:sz w:val="24"/>
          <w:szCs w:val="24"/>
        </w:rPr>
        <w:t xml:space="preserve">.  </w:t>
      </w:r>
      <w:r w:rsidR="000B5685" w:rsidRPr="000B5685">
        <w:rPr>
          <w:rFonts w:ascii="Times New Roman" w:hAnsi="Times New Roman" w:cs="Times New Roman"/>
          <w:sz w:val="24"/>
          <w:szCs w:val="24"/>
        </w:rPr>
        <w:t>Ancient and medieval societies in the West</w:t>
      </w:r>
      <w:r w:rsidR="008C1D68" w:rsidRPr="000B5685">
        <w:rPr>
          <w:rFonts w:ascii="Times New Roman" w:hAnsi="Times New Roman" w:cs="Times New Roman"/>
          <w:sz w:val="24"/>
          <w:szCs w:val="24"/>
        </w:rPr>
        <w:t xml:space="preserve"> were also ‘projects of cultural fundamentalism’ </w:t>
      </w:r>
      <w:r w:rsidR="006A4AE1" w:rsidRPr="000B5685">
        <w:rPr>
          <w:rFonts w:ascii="Times New Roman" w:hAnsi="Times New Roman" w:cs="Times New Roman"/>
          <w:sz w:val="24"/>
          <w:szCs w:val="24"/>
        </w:rPr>
        <w:t xml:space="preserve">no less than the Enlightenment and liberalism are </w:t>
      </w:r>
      <w:r w:rsidR="008C1D68" w:rsidRPr="000B5685">
        <w:rPr>
          <w:rFonts w:ascii="Times New Roman" w:hAnsi="Times New Roman" w:cs="Times New Roman"/>
          <w:sz w:val="24"/>
          <w:szCs w:val="24"/>
        </w:rPr>
        <w:t>(</w:t>
      </w:r>
      <w:r w:rsidR="00B50602">
        <w:rPr>
          <w:rFonts w:ascii="Times New Roman" w:hAnsi="Times New Roman" w:cs="Times New Roman"/>
          <w:sz w:val="24"/>
          <w:szCs w:val="24"/>
        </w:rPr>
        <w:t xml:space="preserve">Gray 1997, p. </w:t>
      </w:r>
      <w:r w:rsidR="008C1D68" w:rsidRPr="000B5685">
        <w:rPr>
          <w:rFonts w:ascii="Times New Roman" w:hAnsi="Times New Roman" w:cs="Times New Roman"/>
          <w:sz w:val="24"/>
          <w:szCs w:val="24"/>
        </w:rPr>
        <w:t>126).</w:t>
      </w:r>
      <w:r w:rsidR="006A4AE1" w:rsidRPr="000B5685">
        <w:rPr>
          <w:rFonts w:ascii="Times New Roman" w:hAnsi="Times New Roman" w:cs="Times New Roman"/>
          <w:sz w:val="24"/>
          <w:szCs w:val="24"/>
        </w:rPr>
        <w:t xml:space="preserve">  For Gray, everything about the West is</w:t>
      </w:r>
      <w:r w:rsidR="000B5685" w:rsidRPr="000B5685">
        <w:rPr>
          <w:rFonts w:ascii="Times New Roman" w:hAnsi="Times New Roman" w:cs="Times New Roman"/>
          <w:sz w:val="24"/>
          <w:szCs w:val="24"/>
        </w:rPr>
        <w:t xml:space="preserve"> tainted by a</w:t>
      </w:r>
      <w:r w:rsidR="006A4AE1" w:rsidRPr="000B5685">
        <w:rPr>
          <w:rFonts w:ascii="Times New Roman" w:hAnsi="Times New Roman" w:cs="Times New Roman"/>
          <w:sz w:val="24"/>
          <w:szCs w:val="24"/>
        </w:rPr>
        <w:t xml:space="preserve"> fundamental hostil</w:t>
      </w:r>
      <w:r w:rsidR="000B5685" w:rsidRPr="000B5685">
        <w:rPr>
          <w:rFonts w:ascii="Times New Roman" w:hAnsi="Times New Roman" w:cs="Times New Roman"/>
          <w:sz w:val="24"/>
          <w:szCs w:val="24"/>
        </w:rPr>
        <w:t>ity</w:t>
      </w:r>
      <w:r w:rsidR="006A4AE1" w:rsidRPr="000B5685">
        <w:rPr>
          <w:rFonts w:ascii="Times New Roman" w:hAnsi="Times New Roman" w:cs="Times New Roman"/>
          <w:sz w:val="24"/>
          <w:szCs w:val="24"/>
        </w:rPr>
        <w:t xml:space="preserve"> to </w:t>
      </w:r>
      <w:r w:rsidR="000B5685" w:rsidRPr="000B5685">
        <w:rPr>
          <w:rFonts w:ascii="Times New Roman" w:hAnsi="Times New Roman" w:cs="Times New Roman"/>
          <w:sz w:val="24"/>
          <w:szCs w:val="24"/>
        </w:rPr>
        <w:t xml:space="preserve">what he calls </w:t>
      </w:r>
      <w:r w:rsidR="008C1D68" w:rsidRPr="000B5685">
        <w:rPr>
          <w:rFonts w:ascii="Times New Roman" w:hAnsi="Times New Roman" w:cs="Times New Roman"/>
          <w:sz w:val="24"/>
          <w:szCs w:val="24"/>
        </w:rPr>
        <w:t xml:space="preserve">the </w:t>
      </w:r>
      <w:r w:rsidR="00225556">
        <w:rPr>
          <w:rFonts w:ascii="Times New Roman" w:hAnsi="Times New Roman" w:cs="Times New Roman"/>
          <w:sz w:val="24"/>
          <w:szCs w:val="24"/>
        </w:rPr>
        <w:t>‘</w:t>
      </w:r>
      <w:r w:rsidR="008C1D68" w:rsidRPr="000B5685">
        <w:rPr>
          <w:rFonts w:ascii="Times New Roman" w:hAnsi="Times New Roman" w:cs="Times New Roman"/>
          <w:sz w:val="24"/>
          <w:szCs w:val="24"/>
        </w:rPr>
        <w:t>truth of value pluralism</w:t>
      </w:r>
      <w:r w:rsidR="000B5685" w:rsidRPr="000B5685">
        <w:rPr>
          <w:rFonts w:ascii="Times New Roman" w:hAnsi="Times New Roman" w:cs="Times New Roman"/>
          <w:sz w:val="24"/>
          <w:szCs w:val="24"/>
        </w:rPr>
        <w:t>,</w:t>
      </w:r>
      <w:r w:rsidR="00225556">
        <w:rPr>
          <w:rFonts w:ascii="Times New Roman" w:hAnsi="Times New Roman" w:cs="Times New Roman"/>
          <w:sz w:val="24"/>
          <w:szCs w:val="24"/>
        </w:rPr>
        <w:t>’</w:t>
      </w:r>
      <w:r w:rsidR="000B5685" w:rsidRPr="000B5685">
        <w:rPr>
          <w:rFonts w:ascii="Times New Roman" w:hAnsi="Times New Roman" w:cs="Times New Roman"/>
          <w:sz w:val="24"/>
          <w:szCs w:val="24"/>
        </w:rPr>
        <w:t xml:space="preserve"> </w:t>
      </w:r>
      <w:r w:rsidR="00484A41">
        <w:rPr>
          <w:rFonts w:ascii="Times New Roman" w:hAnsi="Times New Roman" w:cs="Times New Roman"/>
          <w:sz w:val="24"/>
          <w:szCs w:val="24"/>
        </w:rPr>
        <w:t xml:space="preserve">which is </w:t>
      </w:r>
      <w:r w:rsidR="000B5685" w:rsidRPr="000B5685">
        <w:rPr>
          <w:rFonts w:ascii="Times New Roman" w:hAnsi="Times New Roman" w:cs="Times New Roman"/>
          <w:sz w:val="24"/>
          <w:szCs w:val="24"/>
        </w:rPr>
        <w:t xml:space="preserve">the correct belief that there is no single, rationally compelling </w:t>
      </w:r>
      <w:r w:rsidR="00484A41">
        <w:rPr>
          <w:rFonts w:ascii="Times New Roman" w:hAnsi="Times New Roman" w:cs="Times New Roman"/>
          <w:sz w:val="24"/>
          <w:szCs w:val="24"/>
        </w:rPr>
        <w:t xml:space="preserve">arrangement of </w:t>
      </w:r>
      <w:r w:rsidR="000B5685" w:rsidRPr="000B5685">
        <w:rPr>
          <w:rFonts w:ascii="Times New Roman" w:hAnsi="Times New Roman" w:cs="Times New Roman"/>
          <w:sz w:val="24"/>
          <w:szCs w:val="24"/>
        </w:rPr>
        <w:t>values applicable to all humans everywhere</w:t>
      </w:r>
      <w:r w:rsidR="008C1D68" w:rsidRPr="000B5685">
        <w:rPr>
          <w:rFonts w:ascii="Times New Roman" w:hAnsi="Times New Roman" w:cs="Times New Roman"/>
          <w:sz w:val="24"/>
          <w:szCs w:val="24"/>
        </w:rPr>
        <w:t xml:space="preserve">.  </w:t>
      </w:r>
      <w:r w:rsidR="000B5685" w:rsidRPr="000B5685">
        <w:rPr>
          <w:rFonts w:ascii="Times New Roman" w:hAnsi="Times New Roman" w:cs="Times New Roman"/>
          <w:sz w:val="24"/>
          <w:szCs w:val="24"/>
        </w:rPr>
        <w:t xml:space="preserve">That is why he rejects </w:t>
      </w:r>
      <w:r w:rsidR="008C1D68" w:rsidRPr="000B5685">
        <w:rPr>
          <w:rFonts w:ascii="Times New Roman" w:hAnsi="Times New Roman" w:cs="Times New Roman"/>
          <w:sz w:val="24"/>
          <w:szCs w:val="24"/>
        </w:rPr>
        <w:t>the ‘Right project of cultural fundamentalism’</w:t>
      </w:r>
      <w:r w:rsidR="000B5685" w:rsidRPr="000B5685">
        <w:rPr>
          <w:rFonts w:ascii="Times New Roman" w:hAnsi="Times New Roman" w:cs="Times New Roman"/>
          <w:sz w:val="24"/>
          <w:szCs w:val="24"/>
        </w:rPr>
        <w:t xml:space="preserve"> as much as universali</w:t>
      </w:r>
      <w:r w:rsidR="00307546">
        <w:rPr>
          <w:rFonts w:ascii="Times New Roman" w:hAnsi="Times New Roman" w:cs="Times New Roman"/>
          <w:sz w:val="24"/>
          <w:szCs w:val="24"/>
        </w:rPr>
        <w:t>st projects</w:t>
      </w:r>
      <w:r w:rsidR="000B5685" w:rsidRPr="000B5685">
        <w:rPr>
          <w:rFonts w:ascii="Times New Roman" w:hAnsi="Times New Roman" w:cs="Times New Roman"/>
          <w:sz w:val="24"/>
          <w:szCs w:val="24"/>
        </w:rPr>
        <w:t xml:space="preserve"> of the political left</w:t>
      </w:r>
      <w:r w:rsidR="008C1D68" w:rsidRPr="000B5685">
        <w:rPr>
          <w:rFonts w:ascii="Times New Roman" w:hAnsi="Times New Roman" w:cs="Times New Roman"/>
          <w:sz w:val="24"/>
          <w:szCs w:val="24"/>
        </w:rPr>
        <w:t xml:space="preserve"> (</w:t>
      </w:r>
      <w:r w:rsidR="00B50602">
        <w:rPr>
          <w:rFonts w:ascii="Times New Roman" w:hAnsi="Times New Roman" w:cs="Times New Roman"/>
          <w:sz w:val="24"/>
          <w:szCs w:val="24"/>
        </w:rPr>
        <w:t xml:space="preserve">Gray 1997, p. </w:t>
      </w:r>
      <w:r w:rsidR="008C1D68" w:rsidRPr="000B5685">
        <w:rPr>
          <w:rFonts w:ascii="Times New Roman" w:hAnsi="Times New Roman" w:cs="Times New Roman"/>
          <w:sz w:val="24"/>
          <w:szCs w:val="24"/>
        </w:rPr>
        <w:t>126).</w:t>
      </w:r>
      <w:r w:rsidR="00DE0E22">
        <w:rPr>
          <w:rFonts w:ascii="Times New Roman" w:hAnsi="Times New Roman" w:cs="Times New Roman"/>
          <w:sz w:val="24"/>
          <w:szCs w:val="24"/>
        </w:rPr>
        <w:t xml:space="preserve">  Since the entire history of the West, including the Enlightenment, is based on monist foundations, going backwards would be pointless.  Gray is more thoroughly anti-Western than the most radical Jihadists, whom he claims are also expressions of Western universalist beliefs</w:t>
      </w:r>
      <w:r w:rsidR="00CA4DE5">
        <w:rPr>
          <w:rFonts w:ascii="Times New Roman" w:hAnsi="Times New Roman" w:cs="Times New Roman"/>
          <w:sz w:val="24"/>
          <w:szCs w:val="24"/>
        </w:rPr>
        <w:t>, as are the neoconservatives who have waged wars against them</w:t>
      </w:r>
      <w:r w:rsidR="00050EA2">
        <w:rPr>
          <w:rFonts w:ascii="Times New Roman" w:hAnsi="Times New Roman" w:cs="Times New Roman"/>
          <w:sz w:val="24"/>
          <w:szCs w:val="24"/>
        </w:rPr>
        <w:t xml:space="preserve"> in a supposed ‘clash of civilizations</w:t>
      </w:r>
      <w:r w:rsidR="00DE0E22">
        <w:rPr>
          <w:rFonts w:ascii="Times New Roman" w:hAnsi="Times New Roman" w:cs="Times New Roman"/>
          <w:sz w:val="24"/>
          <w:szCs w:val="24"/>
        </w:rPr>
        <w:t>.</w:t>
      </w:r>
      <w:r w:rsidR="00050EA2">
        <w:rPr>
          <w:rFonts w:ascii="Times New Roman" w:hAnsi="Times New Roman" w:cs="Times New Roman"/>
          <w:sz w:val="24"/>
          <w:szCs w:val="24"/>
        </w:rPr>
        <w:t>’</w:t>
      </w:r>
    </w:p>
    <w:p w14:paraId="33BCD514" w14:textId="2D1C3274" w:rsidR="00484A41" w:rsidRDefault="00660920" w:rsidP="00B504C7">
      <w:pPr>
        <w:spacing w:before="100" w:beforeAutospacing="1" w:after="100" w:afterAutospacing="1" w:line="480" w:lineRule="auto"/>
        <w:ind w:firstLine="720"/>
        <w:contextualSpacing/>
        <w:rPr>
          <w:rFonts w:ascii="Times New Roman" w:hAnsi="Times New Roman" w:cs="Times New Roman"/>
          <w:sz w:val="24"/>
          <w:szCs w:val="24"/>
        </w:rPr>
      </w:pPr>
      <w:r w:rsidRPr="00145DD0">
        <w:rPr>
          <w:rFonts w:ascii="Times New Roman" w:hAnsi="Times New Roman" w:cs="Times New Roman"/>
          <w:sz w:val="24"/>
          <w:szCs w:val="24"/>
        </w:rPr>
        <w:t xml:space="preserve">One of Gray’s intellectual heroes is Isaiah Berlin, whose </w:t>
      </w:r>
      <w:r w:rsidR="0017488F">
        <w:rPr>
          <w:rFonts w:ascii="Times New Roman" w:hAnsi="Times New Roman" w:cs="Times New Roman"/>
          <w:sz w:val="24"/>
          <w:szCs w:val="24"/>
        </w:rPr>
        <w:t xml:space="preserve">case for value pluralism is among his </w:t>
      </w:r>
      <w:r w:rsidRPr="00145DD0">
        <w:rPr>
          <w:rFonts w:ascii="Times New Roman" w:hAnsi="Times New Roman" w:cs="Times New Roman"/>
          <w:sz w:val="24"/>
          <w:szCs w:val="24"/>
        </w:rPr>
        <w:t xml:space="preserve">most important contributions to moral and political philosophy.  On this </w:t>
      </w:r>
      <w:proofErr w:type="spellStart"/>
      <w:r w:rsidRPr="00145DD0">
        <w:rPr>
          <w:rFonts w:ascii="Times New Roman" w:hAnsi="Times New Roman" w:cs="Times New Roman"/>
          <w:sz w:val="24"/>
          <w:szCs w:val="24"/>
        </w:rPr>
        <w:t>skeptical</w:t>
      </w:r>
      <w:proofErr w:type="spellEnd"/>
      <w:r w:rsidRPr="00145DD0">
        <w:rPr>
          <w:rFonts w:ascii="Times New Roman" w:hAnsi="Times New Roman" w:cs="Times New Roman"/>
          <w:sz w:val="24"/>
          <w:szCs w:val="24"/>
        </w:rPr>
        <w:t xml:space="preserve"> </w:t>
      </w:r>
      <w:r w:rsidRPr="00145DD0">
        <w:rPr>
          <w:rFonts w:ascii="Times New Roman" w:hAnsi="Times New Roman" w:cs="Times New Roman"/>
          <w:sz w:val="24"/>
          <w:szCs w:val="24"/>
        </w:rPr>
        <w:lastRenderedPageBreak/>
        <w:t xml:space="preserve">view, reason is powerless to lead us to a single value that trumps all other values.  </w:t>
      </w:r>
      <w:r w:rsidR="00145DD0" w:rsidRPr="00145DD0">
        <w:rPr>
          <w:rFonts w:ascii="Times New Roman" w:hAnsi="Times New Roman" w:cs="Times New Roman"/>
          <w:sz w:val="24"/>
          <w:szCs w:val="24"/>
        </w:rPr>
        <w:t xml:space="preserve">Instead, there is a diversity of objective values (such as justice, mercy, freedom, equality) none of which can be ranked as rationally prior to the </w:t>
      </w:r>
      <w:commentRangeStart w:id="26"/>
      <w:r w:rsidR="00145DD0" w:rsidRPr="00145DD0">
        <w:rPr>
          <w:rFonts w:ascii="Times New Roman" w:hAnsi="Times New Roman" w:cs="Times New Roman"/>
          <w:sz w:val="24"/>
          <w:szCs w:val="24"/>
        </w:rPr>
        <w:t>others</w:t>
      </w:r>
      <w:commentRangeEnd w:id="26"/>
      <w:r w:rsidR="003B4FC6">
        <w:rPr>
          <w:rStyle w:val="CommentReference"/>
        </w:rPr>
        <w:commentReference w:id="26"/>
      </w:r>
      <w:r w:rsidR="00145DD0" w:rsidRPr="00145DD0">
        <w:rPr>
          <w:rFonts w:ascii="Times New Roman" w:hAnsi="Times New Roman" w:cs="Times New Roman"/>
          <w:sz w:val="24"/>
          <w:szCs w:val="24"/>
        </w:rPr>
        <w:t xml:space="preserve">.  </w:t>
      </w:r>
      <w:r w:rsidR="0017488F">
        <w:rPr>
          <w:rFonts w:ascii="Times New Roman" w:hAnsi="Times New Roman" w:cs="Times New Roman"/>
          <w:sz w:val="24"/>
          <w:szCs w:val="24"/>
        </w:rPr>
        <w:t>Gray, who strongly endorses this view,</w:t>
      </w:r>
      <w:r w:rsidR="00145DD0" w:rsidRPr="00145DD0">
        <w:rPr>
          <w:rFonts w:ascii="Times New Roman" w:hAnsi="Times New Roman" w:cs="Times New Roman"/>
          <w:sz w:val="24"/>
          <w:szCs w:val="24"/>
        </w:rPr>
        <w:t xml:space="preserve"> argues that value pluralism ‘affirms the ultimate validity of a diversity of polities, moralities, forms of government and economy and of familial and social life—of a diversity of cultural forms’ (</w:t>
      </w:r>
      <w:r w:rsidR="00B50602">
        <w:rPr>
          <w:rFonts w:ascii="Times New Roman" w:hAnsi="Times New Roman" w:cs="Times New Roman"/>
          <w:sz w:val="24"/>
          <w:szCs w:val="24"/>
        </w:rPr>
        <w:t xml:space="preserve">Gray 1997, p. </w:t>
      </w:r>
      <w:r w:rsidR="00145DD0" w:rsidRPr="00145DD0">
        <w:rPr>
          <w:rFonts w:ascii="Times New Roman" w:hAnsi="Times New Roman" w:cs="Times New Roman"/>
          <w:sz w:val="24"/>
          <w:szCs w:val="24"/>
        </w:rPr>
        <w:t>126).  By contrast, value monism asserts the validity of one universal ranking of values and value relativism claims that there are no objective moral values</w:t>
      </w:r>
      <w:r w:rsidR="0017488F">
        <w:rPr>
          <w:rFonts w:ascii="Times New Roman" w:hAnsi="Times New Roman" w:cs="Times New Roman"/>
          <w:sz w:val="24"/>
          <w:szCs w:val="24"/>
        </w:rPr>
        <w:t xml:space="preserve"> at all</w:t>
      </w:r>
      <w:r w:rsidR="00145DD0" w:rsidRPr="00145DD0">
        <w:rPr>
          <w:rFonts w:ascii="Times New Roman" w:hAnsi="Times New Roman" w:cs="Times New Roman"/>
          <w:sz w:val="24"/>
          <w:szCs w:val="24"/>
        </w:rPr>
        <w:t>.</w:t>
      </w:r>
      <w:r w:rsidR="00145DD0">
        <w:rPr>
          <w:rFonts w:ascii="Times New Roman" w:hAnsi="Times New Roman" w:cs="Times New Roman"/>
          <w:sz w:val="24"/>
          <w:szCs w:val="24"/>
        </w:rPr>
        <w:t xml:space="preserve">  </w:t>
      </w:r>
      <w:r w:rsidR="00307546">
        <w:rPr>
          <w:rFonts w:ascii="Times New Roman" w:hAnsi="Times New Roman" w:cs="Times New Roman"/>
          <w:sz w:val="24"/>
          <w:szCs w:val="24"/>
        </w:rPr>
        <w:t>That is why m</w:t>
      </w:r>
      <w:r w:rsidR="00145DD0">
        <w:rPr>
          <w:rFonts w:ascii="Times New Roman" w:hAnsi="Times New Roman" w:cs="Times New Roman"/>
          <w:sz w:val="24"/>
          <w:szCs w:val="24"/>
        </w:rPr>
        <w:t xml:space="preserve">onism </w:t>
      </w:r>
      <w:r w:rsidR="00307546">
        <w:rPr>
          <w:rFonts w:ascii="Times New Roman" w:hAnsi="Times New Roman" w:cs="Times New Roman"/>
          <w:sz w:val="24"/>
          <w:szCs w:val="24"/>
        </w:rPr>
        <w:t xml:space="preserve">in all its forms </w:t>
      </w:r>
      <w:r w:rsidR="00145DD0">
        <w:rPr>
          <w:rFonts w:ascii="Times New Roman" w:hAnsi="Times New Roman" w:cs="Times New Roman"/>
          <w:sz w:val="24"/>
          <w:szCs w:val="24"/>
        </w:rPr>
        <w:t>is prone to tyranny and intolerance whereas relativism leads to nihilism and anarchy.</w:t>
      </w:r>
      <w:r w:rsidR="0017488F">
        <w:rPr>
          <w:rFonts w:ascii="Times New Roman" w:hAnsi="Times New Roman" w:cs="Times New Roman"/>
          <w:sz w:val="24"/>
          <w:szCs w:val="24"/>
        </w:rPr>
        <w:t xml:space="preserve">  For Berlin and Gray, pluralism is the correct view of the nature of value</w:t>
      </w:r>
      <w:r w:rsidR="00307546">
        <w:rPr>
          <w:rFonts w:ascii="Times New Roman" w:hAnsi="Times New Roman" w:cs="Times New Roman"/>
          <w:sz w:val="24"/>
          <w:szCs w:val="24"/>
        </w:rPr>
        <w:t xml:space="preserve"> and is therefore the only enduring and humane basis on which political and cultural life can be built</w:t>
      </w:r>
      <w:r w:rsidR="0017488F">
        <w:rPr>
          <w:rFonts w:ascii="Times New Roman" w:hAnsi="Times New Roman" w:cs="Times New Roman"/>
          <w:sz w:val="24"/>
          <w:szCs w:val="24"/>
        </w:rPr>
        <w:t>.</w:t>
      </w:r>
    </w:p>
    <w:p w14:paraId="6891C048" w14:textId="3EE955C0" w:rsidR="00145DD0" w:rsidRDefault="004F3B16" w:rsidP="003B4FC6">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Berlin was a</w:t>
      </w:r>
      <w:r w:rsidR="0017488F">
        <w:rPr>
          <w:rFonts w:ascii="Times New Roman" w:hAnsi="Times New Roman" w:cs="Times New Roman"/>
          <w:sz w:val="24"/>
          <w:szCs w:val="24"/>
        </w:rPr>
        <w:t>lso a liberal</w:t>
      </w:r>
      <w:r w:rsidR="00225556">
        <w:rPr>
          <w:rFonts w:ascii="Times New Roman" w:hAnsi="Times New Roman" w:cs="Times New Roman"/>
          <w:sz w:val="24"/>
          <w:szCs w:val="24"/>
        </w:rPr>
        <w:t>, unlike Gray</w:t>
      </w:r>
      <w:r>
        <w:rPr>
          <w:rFonts w:ascii="Times New Roman" w:hAnsi="Times New Roman" w:cs="Times New Roman"/>
          <w:sz w:val="24"/>
          <w:szCs w:val="24"/>
        </w:rPr>
        <w:t xml:space="preserve">.  While </w:t>
      </w:r>
      <w:r w:rsidR="00225556">
        <w:rPr>
          <w:rFonts w:ascii="Times New Roman" w:hAnsi="Times New Roman" w:cs="Times New Roman"/>
          <w:sz w:val="24"/>
          <w:szCs w:val="24"/>
        </w:rPr>
        <w:t>Berlin</w:t>
      </w:r>
      <w:r>
        <w:rPr>
          <w:rFonts w:ascii="Times New Roman" w:hAnsi="Times New Roman" w:cs="Times New Roman"/>
          <w:sz w:val="24"/>
          <w:szCs w:val="24"/>
        </w:rPr>
        <w:t xml:space="preserve"> affirmed the truth that values are plural and can therefore legitimately be arranged in different ways</w:t>
      </w:r>
      <w:r w:rsidR="0017488F">
        <w:rPr>
          <w:rFonts w:ascii="Times New Roman" w:hAnsi="Times New Roman" w:cs="Times New Roman"/>
          <w:sz w:val="24"/>
          <w:szCs w:val="24"/>
        </w:rPr>
        <w:t xml:space="preserve"> (including non-liberal ways)</w:t>
      </w:r>
      <w:r>
        <w:rPr>
          <w:rFonts w:ascii="Times New Roman" w:hAnsi="Times New Roman" w:cs="Times New Roman"/>
          <w:sz w:val="24"/>
          <w:szCs w:val="24"/>
        </w:rPr>
        <w:t>, he believed that a liberal framework of mutual restraint, tolerance</w:t>
      </w:r>
      <w:r w:rsidR="003B4FC6">
        <w:rPr>
          <w:rFonts w:ascii="Times New Roman" w:hAnsi="Times New Roman" w:cs="Times New Roman"/>
          <w:sz w:val="24"/>
          <w:szCs w:val="24"/>
        </w:rPr>
        <w:t>,</w:t>
      </w:r>
      <w:r>
        <w:rPr>
          <w:rFonts w:ascii="Times New Roman" w:hAnsi="Times New Roman" w:cs="Times New Roman"/>
          <w:sz w:val="24"/>
          <w:szCs w:val="24"/>
        </w:rPr>
        <w:t xml:space="preserve"> and freedom </w:t>
      </w:r>
      <w:r w:rsidR="0017488F">
        <w:rPr>
          <w:rFonts w:ascii="Times New Roman" w:hAnsi="Times New Roman" w:cs="Times New Roman"/>
          <w:sz w:val="24"/>
          <w:szCs w:val="24"/>
        </w:rPr>
        <w:t>i</w:t>
      </w:r>
      <w:r>
        <w:rPr>
          <w:rFonts w:ascii="Times New Roman" w:hAnsi="Times New Roman" w:cs="Times New Roman"/>
          <w:sz w:val="24"/>
          <w:szCs w:val="24"/>
        </w:rPr>
        <w:t xml:space="preserve">s the most likely </w:t>
      </w:r>
      <w:r w:rsidR="0021283B">
        <w:rPr>
          <w:rFonts w:ascii="Times New Roman" w:hAnsi="Times New Roman" w:cs="Times New Roman"/>
          <w:sz w:val="24"/>
          <w:szCs w:val="24"/>
        </w:rPr>
        <w:t xml:space="preserve">in practice </w:t>
      </w:r>
      <w:r>
        <w:rPr>
          <w:rFonts w:ascii="Times New Roman" w:hAnsi="Times New Roman" w:cs="Times New Roman"/>
          <w:sz w:val="24"/>
          <w:szCs w:val="24"/>
        </w:rPr>
        <w:t>to lead to general peace</w:t>
      </w:r>
      <w:r w:rsidR="00DE0E22">
        <w:rPr>
          <w:rFonts w:ascii="Times New Roman" w:hAnsi="Times New Roman" w:cs="Times New Roman"/>
          <w:sz w:val="24"/>
          <w:szCs w:val="24"/>
        </w:rPr>
        <w:t xml:space="preserve"> and</w:t>
      </w:r>
      <w:r w:rsidR="0017488F">
        <w:rPr>
          <w:rFonts w:ascii="Times New Roman" w:hAnsi="Times New Roman" w:cs="Times New Roman"/>
          <w:sz w:val="24"/>
          <w:szCs w:val="24"/>
        </w:rPr>
        <w:t xml:space="preserve"> </w:t>
      </w:r>
      <w:r>
        <w:rPr>
          <w:rFonts w:ascii="Times New Roman" w:hAnsi="Times New Roman" w:cs="Times New Roman"/>
          <w:sz w:val="24"/>
          <w:szCs w:val="24"/>
        </w:rPr>
        <w:t xml:space="preserve">prosperity, even if the liberal preference for freedom over other values </w:t>
      </w:r>
      <w:r w:rsidR="00307546">
        <w:rPr>
          <w:rFonts w:ascii="Times New Roman" w:hAnsi="Times New Roman" w:cs="Times New Roman"/>
          <w:sz w:val="24"/>
          <w:szCs w:val="24"/>
        </w:rPr>
        <w:t xml:space="preserve">is no more rational than </w:t>
      </w:r>
      <w:r w:rsidR="00DE0E22">
        <w:rPr>
          <w:rFonts w:ascii="Times New Roman" w:hAnsi="Times New Roman" w:cs="Times New Roman"/>
          <w:sz w:val="24"/>
          <w:szCs w:val="24"/>
        </w:rPr>
        <w:t xml:space="preserve">any </w:t>
      </w:r>
      <w:r w:rsidR="00307546">
        <w:rPr>
          <w:rFonts w:ascii="Times New Roman" w:hAnsi="Times New Roman" w:cs="Times New Roman"/>
          <w:sz w:val="24"/>
          <w:szCs w:val="24"/>
        </w:rPr>
        <w:t>other arrangement of values</w:t>
      </w:r>
      <w:r>
        <w:rPr>
          <w:rFonts w:ascii="Times New Roman" w:hAnsi="Times New Roman" w:cs="Times New Roman"/>
          <w:sz w:val="24"/>
          <w:szCs w:val="24"/>
        </w:rPr>
        <w:t>.</w:t>
      </w:r>
    </w:p>
    <w:p w14:paraId="4262C839" w14:textId="4DDB83D3" w:rsidR="00145DD0" w:rsidRPr="004F3B16" w:rsidRDefault="004F3B16" w:rsidP="003B4FC6">
      <w:pPr>
        <w:spacing w:before="100" w:beforeAutospacing="1" w:after="100" w:afterAutospacing="1" w:line="480" w:lineRule="auto"/>
        <w:ind w:firstLine="720"/>
        <w:contextualSpacing/>
        <w:rPr>
          <w:rFonts w:ascii="Times New Roman" w:hAnsi="Times New Roman" w:cs="Times New Roman"/>
          <w:sz w:val="24"/>
          <w:szCs w:val="24"/>
        </w:rPr>
      </w:pPr>
      <w:r w:rsidRPr="004F3B16">
        <w:rPr>
          <w:rFonts w:ascii="Times New Roman" w:hAnsi="Times New Roman" w:cs="Times New Roman"/>
          <w:sz w:val="24"/>
          <w:szCs w:val="24"/>
        </w:rPr>
        <w:t xml:space="preserve">Gray </w:t>
      </w:r>
      <w:r w:rsidR="00307546">
        <w:rPr>
          <w:rFonts w:ascii="Times New Roman" w:hAnsi="Times New Roman" w:cs="Times New Roman"/>
          <w:sz w:val="24"/>
          <w:szCs w:val="24"/>
        </w:rPr>
        <w:t>accepts the legitimacy of what can be called ‘local liberalism’ (not a term he uses)</w:t>
      </w:r>
      <w:r w:rsidR="00225556">
        <w:rPr>
          <w:rFonts w:ascii="Times New Roman" w:hAnsi="Times New Roman" w:cs="Times New Roman"/>
          <w:sz w:val="24"/>
          <w:szCs w:val="24"/>
        </w:rPr>
        <w:t xml:space="preserve">, arguing </w:t>
      </w:r>
      <w:r w:rsidRPr="004F3B16">
        <w:rPr>
          <w:rFonts w:ascii="Times New Roman" w:hAnsi="Times New Roman" w:cs="Times New Roman"/>
          <w:sz w:val="24"/>
          <w:szCs w:val="24"/>
        </w:rPr>
        <w:t xml:space="preserve">that value pluralism is </w:t>
      </w:r>
      <w:r w:rsidR="00145DD0" w:rsidRPr="004F3B16">
        <w:rPr>
          <w:rFonts w:ascii="Times New Roman" w:hAnsi="Times New Roman" w:cs="Times New Roman"/>
          <w:sz w:val="24"/>
          <w:szCs w:val="24"/>
        </w:rPr>
        <w:t>‘wholly consistent with practical support for liberal institutions in particular historical circumstances</w:t>
      </w:r>
      <w:r w:rsidRPr="004F3B16">
        <w:rPr>
          <w:rFonts w:ascii="Times New Roman" w:hAnsi="Times New Roman" w:cs="Times New Roman"/>
          <w:sz w:val="24"/>
          <w:szCs w:val="24"/>
        </w:rPr>
        <w:t xml:space="preserve">’ </w:t>
      </w:r>
      <w:r w:rsidR="0017488F">
        <w:rPr>
          <w:rFonts w:ascii="Times New Roman" w:hAnsi="Times New Roman" w:cs="Times New Roman"/>
          <w:sz w:val="24"/>
          <w:szCs w:val="24"/>
        </w:rPr>
        <w:t>even though it</w:t>
      </w:r>
      <w:r w:rsidRPr="004F3B16">
        <w:rPr>
          <w:rFonts w:ascii="Times New Roman" w:hAnsi="Times New Roman" w:cs="Times New Roman"/>
          <w:sz w:val="24"/>
          <w:szCs w:val="24"/>
        </w:rPr>
        <w:t xml:space="preserve"> has no logical basis </w:t>
      </w:r>
      <w:r w:rsidR="00145DD0" w:rsidRPr="004F3B16">
        <w:rPr>
          <w:rFonts w:ascii="Times New Roman" w:hAnsi="Times New Roman" w:cs="Times New Roman"/>
          <w:sz w:val="24"/>
          <w:szCs w:val="24"/>
        </w:rPr>
        <w:t>(</w:t>
      </w:r>
      <w:r w:rsidR="00B50602">
        <w:rPr>
          <w:rFonts w:ascii="Times New Roman" w:hAnsi="Times New Roman" w:cs="Times New Roman"/>
          <w:sz w:val="24"/>
          <w:szCs w:val="24"/>
        </w:rPr>
        <w:t xml:space="preserve">Gray 1997, p. </w:t>
      </w:r>
      <w:r w:rsidR="00145DD0" w:rsidRPr="004F3B16">
        <w:rPr>
          <w:rFonts w:ascii="Times New Roman" w:hAnsi="Times New Roman" w:cs="Times New Roman"/>
          <w:sz w:val="24"/>
          <w:szCs w:val="24"/>
        </w:rPr>
        <w:t>126).</w:t>
      </w:r>
      <w:r w:rsidRPr="004F3B16">
        <w:rPr>
          <w:rFonts w:ascii="Times New Roman" w:hAnsi="Times New Roman" w:cs="Times New Roman"/>
          <w:sz w:val="24"/>
          <w:szCs w:val="24"/>
        </w:rPr>
        <w:t xml:space="preserve">  It</w:t>
      </w:r>
      <w:r w:rsidR="0017488F">
        <w:rPr>
          <w:rFonts w:ascii="Times New Roman" w:hAnsi="Times New Roman" w:cs="Times New Roman"/>
          <w:sz w:val="24"/>
          <w:szCs w:val="24"/>
        </w:rPr>
        <w:t xml:space="preserve"> </w:t>
      </w:r>
      <w:r w:rsidRPr="004F3B16">
        <w:rPr>
          <w:rFonts w:ascii="Times New Roman" w:hAnsi="Times New Roman" w:cs="Times New Roman"/>
          <w:sz w:val="24"/>
          <w:szCs w:val="24"/>
        </w:rPr>
        <w:t xml:space="preserve">just </w:t>
      </w:r>
      <w:r w:rsidR="00225556">
        <w:rPr>
          <w:rFonts w:ascii="Times New Roman" w:hAnsi="Times New Roman" w:cs="Times New Roman"/>
          <w:sz w:val="24"/>
          <w:szCs w:val="24"/>
        </w:rPr>
        <w:t xml:space="preserve">so </w:t>
      </w:r>
      <w:r w:rsidR="0017488F">
        <w:rPr>
          <w:rFonts w:ascii="Times New Roman" w:hAnsi="Times New Roman" w:cs="Times New Roman"/>
          <w:sz w:val="24"/>
          <w:szCs w:val="24"/>
        </w:rPr>
        <w:t xml:space="preserve">happens </w:t>
      </w:r>
      <w:r w:rsidRPr="004F3B16">
        <w:rPr>
          <w:rFonts w:ascii="Times New Roman" w:hAnsi="Times New Roman" w:cs="Times New Roman"/>
          <w:sz w:val="24"/>
          <w:szCs w:val="24"/>
        </w:rPr>
        <w:t>that liberal practices and beliefs have developed at specific times and places that make them appropriate in those circumstances</w:t>
      </w:r>
      <w:r>
        <w:rPr>
          <w:rFonts w:ascii="Times New Roman" w:hAnsi="Times New Roman" w:cs="Times New Roman"/>
          <w:sz w:val="24"/>
          <w:szCs w:val="24"/>
        </w:rPr>
        <w:t>,</w:t>
      </w:r>
      <w:r w:rsidR="0017488F">
        <w:rPr>
          <w:rFonts w:ascii="Times New Roman" w:hAnsi="Times New Roman" w:cs="Times New Roman"/>
          <w:sz w:val="24"/>
          <w:szCs w:val="24"/>
        </w:rPr>
        <w:t xml:space="preserve"> </w:t>
      </w:r>
      <w:r>
        <w:rPr>
          <w:rFonts w:ascii="Times New Roman" w:hAnsi="Times New Roman" w:cs="Times New Roman"/>
          <w:sz w:val="24"/>
          <w:szCs w:val="24"/>
        </w:rPr>
        <w:t>although they cannot reasonably be generalized and applied universally, as monist liberals do</w:t>
      </w:r>
      <w:r w:rsidRPr="004F3B16">
        <w:rPr>
          <w:rFonts w:ascii="Times New Roman" w:hAnsi="Times New Roman" w:cs="Times New Roman"/>
          <w:sz w:val="24"/>
          <w:szCs w:val="24"/>
        </w:rPr>
        <w:t>.</w:t>
      </w:r>
      <w:r w:rsidR="00307546">
        <w:rPr>
          <w:rStyle w:val="EndnoteReference"/>
          <w:rFonts w:ascii="Times New Roman" w:hAnsi="Times New Roman" w:cs="Times New Roman"/>
          <w:sz w:val="24"/>
          <w:szCs w:val="24"/>
        </w:rPr>
        <w:endnoteReference w:id="2"/>
      </w:r>
    </w:p>
    <w:p w14:paraId="57E1DE9E" w14:textId="5168E376" w:rsidR="002D30E1" w:rsidRDefault="00C71806" w:rsidP="003B4FC6">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Gray</w:t>
      </w:r>
      <w:r w:rsidR="00E7164A" w:rsidRPr="002E797B">
        <w:rPr>
          <w:rFonts w:ascii="Times New Roman" w:hAnsi="Times New Roman" w:cs="Times New Roman"/>
          <w:sz w:val="24"/>
          <w:szCs w:val="24"/>
        </w:rPr>
        <w:t xml:space="preserve"> parts company with Berlin on liberalism, which </w:t>
      </w:r>
      <w:r w:rsidR="00225556">
        <w:rPr>
          <w:rFonts w:ascii="Times New Roman" w:hAnsi="Times New Roman" w:cs="Times New Roman"/>
          <w:sz w:val="24"/>
          <w:szCs w:val="24"/>
        </w:rPr>
        <w:t>he views as</w:t>
      </w:r>
      <w:r>
        <w:rPr>
          <w:rFonts w:ascii="Times New Roman" w:hAnsi="Times New Roman" w:cs="Times New Roman"/>
          <w:sz w:val="24"/>
          <w:szCs w:val="24"/>
        </w:rPr>
        <w:t xml:space="preserve"> </w:t>
      </w:r>
      <w:r w:rsidR="00E7164A" w:rsidRPr="002E797B">
        <w:rPr>
          <w:rFonts w:ascii="Times New Roman" w:hAnsi="Times New Roman" w:cs="Times New Roman"/>
          <w:sz w:val="24"/>
          <w:szCs w:val="24"/>
        </w:rPr>
        <w:t xml:space="preserve">an intolerant and hegemonic ideology hostile to all other forms of life.  </w:t>
      </w:r>
      <w:r w:rsidR="0017488F" w:rsidRPr="002E797B">
        <w:rPr>
          <w:rFonts w:ascii="Times New Roman" w:hAnsi="Times New Roman" w:cs="Times New Roman"/>
          <w:sz w:val="24"/>
          <w:szCs w:val="24"/>
        </w:rPr>
        <w:t>Conceptually</w:t>
      </w:r>
      <w:r w:rsidR="004F3B16" w:rsidRPr="002E797B">
        <w:rPr>
          <w:rFonts w:ascii="Times New Roman" w:hAnsi="Times New Roman" w:cs="Times New Roman"/>
          <w:sz w:val="24"/>
          <w:szCs w:val="24"/>
        </w:rPr>
        <w:t xml:space="preserve">, Gray is an anti-liberal pluralist or ‘agonistic pluralist,’ as he often calls it.  He rejects any one-size-fits-all </w:t>
      </w:r>
      <w:r w:rsidR="004F3B16" w:rsidRPr="002E797B">
        <w:rPr>
          <w:rFonts w:ascii="Times New Roman" w:hAnsi="Times New Roman" w:cs="Times New Roman"/>
          <w:sz w:val="24"/>
          <w:szCs w:val="24"/>
        </w:rPr>
        <w:lastRenderedPageBreak/>
        <w:t>prescriptions for human societies</w:t>
      </w:r>
      <w:r w:rsidR="0017488F" w:rsidRPr="002E797B">
        <w:rPr>
          <w:rFonts w:ascii="Times New Roman" w:hAnsi="Times New Roman" w:cs="Times New Roman"/>
          <w:sz w:val="24"/>
          <w:szCs w:val="24"/>
        </w:rPr>
        <w:t xml:space="preserve"> as both contrary to the truth of value pluralism and as highly destructive in practice as a consequence</w:t>
      </w:r>
      <w:r w:rsidR="004F3B16" w:rsidRPr="002E797B">
        <w:rPr>
          <w:rFonts w:ascii="Times New Roman" w:hAnsi="Times New Roman" w:cs="Times New Roman"/>
          <w:sz w:val="24"/>
          <w:szCs w:val="24"/>
        </w:rPr>
        <w:t>.</w:t>
      </w:r>
      <w:r w:rsidR="0017488F" w:rsidRPr="002E797B">
        <w:rPr>
          <w:rFonts w:ascii="Times New Roman" w:hAnsi="Times New Roman" w:cs="Times New Roman"/>
          <w:sz w:val="24"/>
          <w:szCs w:val="24"/>
        </w:rPr>
        <w:t xml:space="preserve">  </w:t>
      </w:r>
      <w:r w:rsidR="00225556">
        <w:rPr>
          <w:rFonts w:ascii="Times New Roman" w:hAnsi="Times New Roman" w:cs="Times New Roman"/>
          <w:sz w:val="24"/>
          <w:szCs w:val="24"/>
        </w:rPr>
        <w:t>He</w:t>
      </w:r>
      <w:r w:rsidR="0014739B" w:rsidRPr="002E797B">
        <w:rPr>
          <w:rFonts w:ascii="Times New Roman" w:hAnsi="Times New Roman" w:cs="Times New Roman"/>
          <w:sz w:val="24"/>
          <w:szCs w:val="24"/>
        </w:rPr>
        <w:t xml:space="preserve"> welcomes the collapse of the Enlightenment Project of instituting a universal civilization based on liberal beliefs about morality, truth and the human good as a </w:t>
      </w:r>
      <w:r w:rsidR="00DE0E22">
        <w:rPr>
          <w:rFonts w:ascii="Times New Roman" w:hAnsi="Times New Roman" w:cs="Times New Roman"/>
          <w:sz w:val="24"/>
          <w:szCs w:val="24"/>
        </w:rPr>
        <w:t xml:space="preserve">historic </w:t>
      </w:r>
      <w:r w:rsidR="0014739B" w:rsidRPr="002E797B">
        <w:rPr>
          <w:rFonts w:ascii="Times New Roman" w:hAnsi="Times New Roman" w:cs="Times New Roman"/>
          <w:sz w:val="24"/>
          <w:szCs w:val="24"/>
        </w:rPr>
        <w:t xml:space="preserve">moment when there may be </w:t>
      </w:r>
      <w:r w:rsidR="00A77DE8" w:rsidRPr="002E797B">
        <w:rPr>
          <w:rFonts w:ascii="Times New Roman" w:hAnsi="Times New Roman" w:cs="Times New Roman"/>
          <w:sz w:val="24"/>
          <w:szCs w:val="24"/>
        </w:rPr>
        <w:t>‘a renaissance of particularisms, ethnic and religious’ (</w:t>
      </w:r>
      <w:r w:rsidR="00B50602">
        <w:rPr>
          <w:rFonts w:ascii="Times New Roman" w:hAnsi="Times New Roman" w:cs="Times New Roman"/>
          <w:sz w:val="24"/>
          <w:szCs w:val="24"/>
        </w:rPr>
        <w:t xml:space="preserve">Gray 1997, p. </w:t>
      </w:r>
      <w:r w:rsidR="00A77DE8" w:rsidRPr="002E797B">
        <w:rPr>
          <w:rFonts w:ascii="Times New Roman" w:hAnsi="Times New Roman" w:cs="Times New Roman"/>
          <w:sz w:val="24"/>
          <w:szCs w:val="24"/>
        </w:rPr>
        <w:t>145).</w:t>
      </w:r>
      <w:r w:rsidR="0014739B" w:rsidRPr="002E797B">
        <w:rPr>
          <w:rFonts w:ascii="Times New Roman" w:hAnsi="Times New Roman" w:cs="Times New Roman"/>
          <w:sz w:val="24"/>
          <w:szCs w:val="24"/>
        </w:rPr>
        <w:t xml:space="preserve">  </w:t>
      </w:r>
      <w:r w:rsidR="002E797B" w:rsidRPr="002E797B">
        <w:rPr>
          <w:rFonts w:ascii="Times New Roman" w:hAnsi="Times New Roman" w:cs="Times New Roman"/>
          <w:sz w:val="24"/>
          <w:szCs w:val="24"/>
        </w:rPr>
        <w:t>He wants to open a path to deep diversity so that we can ‘share the earth with radically different cultures’ (</w:t>
      </w:r>
      <w:r w:rsidR="00B50602">
        <w:rPr>
          <w:rFonts w:ascii="Times New Roman" w:hAnsi="Times New Roman" w:cs="Times New Roman"/>
          <w:sz w:val="24"/>
          <w:szCs w:val="24"/>
        </w:rPr>
        <w:t xml:space="preserve">Gray 1997, p. </w:t>
      </w:r>
      <w:r w:rsidR="002E797B" w:rsidRPr="002E797B">
        <w:rPr>
          <w:rFonts w:ascii="Times New Roman" w:hAnsi="Times New Roman" w:cs="Times New Roman"/>
          <w:sz w:val="24"/>
          <w:szCs w:val="24"/>
        </w:rPr>
        <w:t>180).</w:t>
      </w:r>
      <w:r w:rsidR="002E797B">
        <w:rPr>
          <w:rFonts w:ascii="Times New Roman" w:hAnsi="Times New Roman" w:cs="Times New Roman"/>
          <w:sz w:val="24"/>
          <w:szCs w:val="24"/>
        </w:rPr>
        <w:t xml:space="preserve">  </w:t>
      </w:r>
      <w:r w:rsidR="0014739B" w:rsidRPr="0014739B">
        <w:rPr>
          <w:rFonts w:ascii="Times New Roman" w:hAnsi="Times New Roman" w:cs="Times New Roman"/>
          <w:sz w:val="24"/>
          <w:szCs w:val="24"/>
        </w:rPr>
        <w:t xml:space="preserve">Gray advises that, where traditional cultural forms survive, we should </w:t>
      </w:r>
      <w:r w:rsidR="002E797B">
        <w:rPr>
          <w:rFonts w:ascii="Times New Roman" w:hAnsi="Times New Roman" w:cs="Times New Roman"/>
          <w:sz w:val="24"/>
          <w:szCs w:val="24"/>
        </w:rPr>
        <w:t xml:space="preserve">not just tolerate them but </w:t>
      </w:r>
      <w:r w:rsidR="00A77DE8" w:rsidRPr="0014739B">
        <w:rPr>
          <w:rFonts w:ascii="Times New Roman" w:hAnsi="Times New Roman" w:cs="Times New Roman"/>
          <w:sz w:val="24"/>
          <w:szCs w:val="24"/>
        </w:rPr>
        <w:t>‘</w:t>
      </w:r>
      <w:r w:rsidR="0014739B" w:rsidRPr="0014739B">
        <w:rPr>
          <w:rFonts w:ascii="Times New Roman" w:hAnsi="Times New Roman" w:cs="Times New Roman"/>
          <w:sz w:val="24"/>
          <w:szCs w:val="24"/>
        </w:rPr>
        <w:t>s</w:t>
      </w:r>
      <w:r w:rsidR="00A77DE8" w:rsidRPr="0014739B">
        <w:rPr>
          <w:rFonts w:ascii="Times New Roman" w:hAnsi="Times New Roman" w:cs="Times New Roman"/>
          <w:sz w:val="24"/>
          <w:szCs w:val="24"/>
        </w:rPr>
        <w:t>eek to nurture them, to shelter them from modern technologies which would rend them, and to develop new technologies which serve human needs while preserving traditional communities and cultural forms’ (</w:t>
      </w:r>
      <w:r w:rsidR="00B50602">
        <w:rPr>
          <w:rFonts w:ascii="Times New Roman" w:hAnsi="Times New Roman" w:cs="Times New Roman"/>
          <w:sz w:val="24"/>
          <w:szCs w:val="24"/>
        </w:rPr>
        <w:t xml:space="preserve">Gray 1997, p. </w:t>
      </w:r>
      <w:r w:rsidR="00A77DE8" w:rsidRPr="0014739B">
        <w:rPr>
          <w:rFonts w:ascii="Times New Roman" w:hAnsi="Times New Roman" w:cs="Times New Roman"/>
          <w:sz w:val="24"/>
          <w:szCs w:val="24"/>
        </w:rPr>
        <w:t>146).</w:t>
      </w:r>
      <w:r w:rsidR="0014739B" w:rsidRPr="0014739B">
        <w:rPr>
          <w:rFonts w:ascii="Times New Roman" w:hAnsi="Times New Roman" w:cs="Times New Roman"/>
          <w:sz w:val="24"/>
          <w:szCs w:val="24"/>
        </w:rPr>
        <w:t xml:space="preserve">  By contrast, liberal practices ‘do not best facilitate the satisfaction of human needs’ </w:t>
      </w:r>
      <w:r w:rsidR="00052043">
        <w:rPr>
          <w:rFonts w:ascii="Times New Roman" w:hAnsi="Times New Roman" w:cs="Times New Roman"/>
          <w:sz w:val="24"/>
          <w:szCs w:val="24"/>
        </w:rPr>
        <w:t xml:space="preserve">and do not respect the integrity of non-liberal cultures, </w:t>
      </w:r>
      <w:r w:rsidR="00225556">
        <w:rPr>
          <w:rFonts w:ascii="Times New Roman" w:hAnsi="Times New Roman" w:cs="Times New Roman"/>
          <w:sz w:val="24"/>
          <w:szCs w:val="24"/>
        </w:rPr>
        <w:t xml:space="preserve">in </w:t>
      </w:r>
      <w:r w:rsidR="00052043">
        <w:rPr>
          <w:rFonts w:ascii="Times New Roman" w:hAnsi="Times New Roman" w:cs="Times New Roman"/>
          <w:sz w:val="24"/>
          <w:szCs w:val="24"/>
        </w:rPr>
        <w:t xml:space="preserve">which </w:t>
      </w:r>
      <w:r w:rsidR="00225556">
        <w:rPr>
          <w:rFonts w:ascii="Times New Roman" w:hAnsi="Times New Roman" w:cs="Times New Roman"/>
          <w:sz w:val="24"/>
          <w:szCs w:val="24"/>
        </w:rPr>
        <w:t>most people still live</w:t>
      </w:r>
      <w:r w:rsidR="00052043">
        <w:rPr>
          <w:rFonts w:ascii="Times New Roman" w:hAnsi="Times New Roman" w:cs="Times New Roman"/>
          <w:sz w:val="24"/>
          <w:szCs w:val="24"/>
        </w:rPr>
        <w:t xml:space="preserve"> </w:t>
      </w:r>
      <w:r w:rsidR="00AA10D0">
        <w:rPr>
          <w:rFonts w:ascii="Times New Roman" w:hAnsi="Times New Roman" w:cs="Times New Roman"/>
          <w:sz w:val="24"/>
          <w:szCs w:val="24"/>
        </w:rPr>
        <w:t xml:space="preserve">today </w:t>
      </w:r>
      <w:r w:rsidR="0014739B" w:rsidRPr="0014739B">
        <w:rPr>
          <w:rFonts w:ascii="Times New Roman" w:hAnsi="Times New Roman" w:cs="Times New Roman"/>
          <w:sz w:val="24"/>
          <w:szCs w:val="24"/>
        </w:rPr>
        <w:t>(</w:t>
      </w:r>
      <w:r w:rsidR="00B50602">
        <w:rPr>
          <w:rFonts w:ascii="Times New Roman" w:hAnsi="Times New Roman" w:cs="Times New Roman"/>
          <w:sz w:val="24"/>
          <w:szCs w:val="24"/>
        </w:rPr>
        <w:t xml:space="preserve">Gray 1997, p. </w:t>
      </w:r>
      <w:r w:rsidR="0014739B" w:rsidRPr="0014739B">
        <w:rPr>
          <w:rFonts w:ascii="Times New Roman" w:hAnsi="Times New Roman" w:cs="Times New Roman"/>
          <w:sz w:val="24"/>
          <w:szCs w:val="24"/>
        </w:rPr>
        <w:t>156).</w:t>
      </w:r>
    </w:p>
    <w:p w14:paraId="2A3063E8" w14:textId="1821CFF2" w:rsidR="002E612C" w:rsidRDefault="0014739B" w:rsidP="003B4FC6">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Gray</w:t>
      </w:r>
      <w:r w:rsidR="00C71806">
        <w:rPr>
          <w:rFonts w:ascii="Times New Roman" w:hAnsi="Times New Roman" w:cs="Times New Roman"/>
          <w:sz w:val="24"/>
          <w:szCs w:val="24"/>
        </w:rPr>
        <w:t>,</w:t>
      </w:r>
      <w:r>
        <w:rPr>
          <w:rFonts w:ascii="Times New Roman" w:hAnsi="Times New Roman" w:cs="Times New Roman"/>
          <w:sz w:val="24"/>
          <w:szCs w:val="24"/>
        </w:rPr>
        <w:t xml:space="preserve"> the best that can be hoped for in a world based on the truth of value pluralism</w:t>
      </w:r>
      <w:r w:rsidR="00052043">
        <w:rPr>
          <w:rFonts w:ascii="Times New Roman" w:hAnsi="Times New Roman" w:cs="Times New Roman"/>
          <w:sz w:val="24"/>
          <w:szCs w:val="24"/>
        </w:rPr>
        <w:t xml:space="preserve"> in which many values and human goods are neither practically nor conceptually reconcilable,</w:t>
      </w:r>
      <w:r>
        <w:rPr>
          <w:rFonts w:ascii="Times New Roman" w:hAnsi="Times New Roman" w:cs="Times New Roman"/>
          <w:sz w:val="24"/>
          <w:szCs w:val="24"/>
        </w:rPr>
        <w:t xml:space="preserve"> is </w:t>
      </w:r>
      <w:r w:rsidR="00C5508A">
        <w:rPr>
          <w:rFonts w:ascii="Times New Roman" w:hAnsi="Times New Roman" w:cs="Times New Roman"/>
          <w:sz w:val="24"/>
          <w:szCs w:val="24"/>
        </w:rPr>
        <w:t xml:space="preserve">a </w:t>
      </w:r>
      <w:r w:rsidR="00AA10D0">
        <w:rPr>
          <w:rFonts w:ascii="Times New Roman" w:hAnsi="Times New Roman" w:cs="Times New Roman"/>
          <w:sz w:val="24"/>
          <w:szCs w:val="24"/>
        </w:rPr>
        <w:t xml:space="preserve">purely pragmatic </w:t>
      </w:r>
      <w:r w:rsidR="00C5508A">
        <w:rPr>
          <w:rFonts w:ascii="Times New Roman" w:hAnsi="Times New Roman" w:cs="Times New Roman"/>
          <w:sz w:val="24"/>
          <w:szCs w:val="24"/>
        </w:rPr>
        <w:t xml:space="preserve">modus </w:t>
      </w:r>
      <w:commentRangeStart w:id="27"/>
      <w:commentRangeStart w:id="28"/>
      <w:r w:rsidR="00C5508A">
        <w:rPr>
          <w:rFonts w:ascii="Times New Roman" w:hAnsi="Times New Roman" w:cs="Times New Roman"/>
          <w:sz w:val="24"/>
          <w:szCs w:val="24"/>
        </w:rPr>
        <w:t>vivendi</w:t>
      </w:r>
      <w:commentRangeEnd w:id="27"/>
      <w:r w:rsidR="003B4FC6">
        <w:rPr>
          <w:rStyle w:val="CommentReference"/>
        </w:rPr>
        <w:commentReference w:id="27"/>
      </w:r>
      <w:commentRangeEnd w:id="28"/>
      <w:r w:rsidR="007C19CD">
        <w:rPr>
          <w:rStyle w:val="CommentReference"/>
        </w:rPr>
        <w:commentReference w:id="28"/>
      </w:r>
      <w:r w:rsidR="00C5508A">
        <w:rPr>
          <w:rFonts w:ascii="Times New Roman" w:hAnsi="Times New Roman" w:cs="Times New Roman"/>
          <w:sz w:val="24"/>
          <w:szCs w:val="24"/>
        </w:rPr>
        <w:t xml:space="preserve">.  This means an acceptance that a ‘live and let live’ </w:t>
      </w:r>
      <w:r w:rsidR="00052043">
        <w:rPr>
          <w:rFonts w:ascii="Times New Roman" w:hAnsi="Times New Roman" w:cs="Times New Roman"/>
          <w:sz w:val="24"/>
          <w:szCs w:val="24"/>
        </w:rPr>
        <w:t xml:space="preserve">policy </w:t>
      </w:r>
      <w:r w:rsidR="00C5508A">
        <w:rPr>
          <w:rFonts w:ascii="Times New Roman" w:hAnsi="Times New Roman" w:cs="Times New Roman"/>
          <w:sz w:val="24"/>
          <w:szCs w:val="24"/>
        </w:rPr>
        <w:t xml:space="preserve">is simply the best practical way to co-exist in peace and harmony in a </w:t>
      </w:r>
      <w:r w:rsidR="00052043">
        <w:rPr>
          <w:rFonts w:ascii="Times New Roman" w:hAnsi="Times New Roman" w:cs="Times New Roman"/>
          <w:sz w:val="24"/>
          <w:szCs w:val="24"/>
        </w:rPr>
        <w:t>pluralistic</w:t>
      </w:r>
      <w:r w:rsidR="00C5508A">
        <w:rPr>
          <w:rFonts w:ascii="Times New Roman" w:hAnsi="Times New Roman" w:cs="Times New Roman"/>
          <w:sz w:val="24"/>
          <w:szCs w:val="24"/>
        </w:rPr>
        <w:t xml:space="preserve"> world, if that is what people desire.  The abstract claims of universalist ideologies should be consigned to the dustbin of history as </w:t>
      </w:r>
      <w:r w:rsidR="00052043">
        <w:rPr>
          <w:rFonts w:ascii="Times New Roman" w:hAnsi="Times New Roman" w:cs="Times New Roman"/>
          <w:sz w:val="24"/>
          <w:szCs w:val="24"/>
        </w:rPr>
        <w:t>a major</w:t>
      </w:r>
      <w:r w:rsidR="00C5508A">
        <w:rPr>
          <w:rFonts w:ascii="Times New Roman" w:hAnsi="Times New Roman" w:cs="Times New Roman"/>
          <w:sz w:val="24"/>
          <w:szCs w:val="24"/>
        </w:rPr>
        <w:t xml:space="preserve"> source of violence, </w:t>
      </w:r>
      <w:r w:rsidR="00CA4DE5">
        <w:rPr>
          <w:rFonts w:ascii="Times New Roman" w:hAnsi="Times New Roman" w:cs="Times New Roman"/>
          <w:sz w:val="24"/>
          <w:szCs w:val="24"/>
        </w:rPr>
        <w:t>terror</w:t>
      </w:r>
      <w:r w:rsidR="00C5508A">
        <w:rPr>
          <w:rFonts w:ascii="Times New Roman" w:hAnsi="Times New Roman" w:cs="Times New Roman"/>
          <w:sz w:val="24"/>
          <w:szCs w:val="24"/>
        </w:rPr>
        <w:t xml:space="preserve"> and </w:t>
      </w:r>
      <w:r w:rsidR="00AA10D0">
        <w:rPr>
          <w:rFonts w:ascii="Times New Roman" w:hAnsi="Times New Roman" w:cs="Times New Roman"/>
          <w:sz w:val="24"/>
          <w:szCs w:val="24"/>
        </w:rPr>
        <w:t>misery</w:t>
      </w:r>
      <w:r w:rsidR="00C5508A">
        <w:rPr>
          <w:rFonts w:ascii="Times New Roman" w:hAnsi="Times New Roman" w:cs="Times New Roman"/>
          <w:sz w:val="24"/>
          <w:szCs w:val="24"/>
        </w:rPr>
        <w:t>.</w:t>
      </w:r>
    </w:p>
    <w:p w14:paraId="3B98DA90" w14:textId="29BBB9D6" w:rsidR="00C71806" w:rsidRPr="00C71806" w:rsidRDefault="00DE0E22" w:rsidP="00C41329">
      <w:pPr>
        <w:spacing w:before="100" w:beforeAutospacing="1" w:after="100" w:afterAutospacing="1" w:line="480" w:lineRule="auto"/>
        <w:contextualSpacing/>
        <w:rPr>
          <w:rFonts w:ascii="Times New Roman" w:hAnsi="Times New Roman" w:cs="Times New Roman"/>
          <w:b/>
          <w:bCs/>
          <w:sz w:val="24"/>
          <w:szCs w:val="24"/>
        </w:rPr>
      </w:pPr>
      <w:r>
        <w:rPr>
          <w:rFonts w:ascii="Times New Roman" w:hAnsi="Times New Roman" w:cs="Times New Roman"/>
          <w:b/>
          <w:bCs/>
          <w:sz w:val="24"/>
          <w:szCs w:val="24"/>
        </w:rPr>
        <w:t>Gray’s</w:t>
      </w:r>
      <w:r w:rsidR="00C71806">
        <w:rPr>
          <w:rFonts w:ascii="Times New Roman" w:hAnsi="Times New Roman" w:cs="Times New Roman"/>
          <w:b/>
          <w:bCs/>
          <w:sz w:val="24"/>
          <w:szCs w:val="24"/>
        </w:rPr>
        <w:t xml:space="preserve"> New Age After the </w:t>
      </w:r>
      <w:r w:rsidR="00C71806" w:rsidRPr="00C71806">
        <w:rPr>
          <w:rFonts w:ascii="Times New Roman" w:hAnsi="Times New Roman" w:cs="Times New Roman"/>
          <w:b/>
          <w:bCs/>
          <w:sz w:val="24"/>
          <w:szCs w:val="24"/>
        </w:rPr>
        <w:t>Enlightenmen</w:t>
      </w:r>
      <w:r w:rsidR="00C71806">
        <w:rPr>
          <w:rFonts w:ascii="Times New Roman" w:hAnsi="Times New Roman" w:cs="Times New Roman"/>
          <w:b/>
          <w:bCs/>
          <w:sz w:val="24"/>
          <w:szCs w:val="24"/>
        </w:rPr>
        <w:t>t</w:t>
      </w:r>
    </w:p>
    <w:p w14:paraId="5F13F6BC" w14:textId="0BD13C6D" w:rsidR="00A77DE8" w:rsidRDefault="00A77DE8" w:rsidP="003B4FC6">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Just as Gray relies</w:t>
      </w:r>
      <w:r w:rsidR="00C71806">
        <w:rPr>
          <w:rFonts w:ascii="Times New Roman" w:hAnsi="Times New Roman" w:cs="Times New Roman"/>
          <w:sz w:val="24"/>
          <w:szCs w:val="24"/>
        </w:rPr>
        <w:t xml:space="preserve"> </w:t>
      </w:r>
      <w:r w:rsidR="00AA10D0">
        <w:rPr>
          <w:rFonts w:ascii="Times New Roman" w:hAnsi="Times New Roman" w:cs="Times New Roman"/>
          <w:sz w:val="24"/>
          <w:szCs w:val="24"/>
        </w:rPr>
        <w:t xml:space="preserve">substantially </w:t>
      </w:r>
      <w:r w:rsidR="00C71806">
        <w:rPr>
          <w:rFonts w:ascii="Times New Roman" w:hAnsi="Times New Roman" w:cs="Times New Roman"/>
          <w:sz w:val="24"/>
          <w:szCs w:val="24"/>
        </w:rPr>
        <w:t xml:space="preserve">on </w:t>
      </w:r>
      <w:r>
        <w:rPr>
          <w:rFonts w:ascii="Times New Roman" w:hAnsi="Times New Roman" w:cs="Times New Roman"/>
          <w:sz w:val="24"/>
          <w:szCs w:val="24"/>
        </w:rPr>
        <w:t xml:space="preserve">Nietzsche for his diagnosis of the crisis of Western civilization, he leans very much on the anti-humanism of the </w:t>
      </w:r>
      <w:r w:rsidR="00C51566">
        <w:rPr>
          <w:rFonts w:ascii="Times New Roman" w:hAnsi="Times New Roman" w:cs="Times New Roman"/>
          <w:sz w:val="24"/>
          <w:szCs w:val="24"/>
        </w:rPr>
        <w:t xml:space="preserve">controversial </w:t>
      </w:r>
      <w:r>
        <w:rPr>
          <w:rFonts w:ascii="Times New Roman" w:hAnsi="Times New Roman" w:cs="Times New Roman"/>
          <w:sz w:val="24"/>
          <w:szCs w:val="24"/>
        </w:rPr>
        <w:t>German philosopher (and Nazi) Martin Heidegger</w:t>
      </w:r>
      <w:r w:rsidR="00F916CD">
        <w:rPr>
          <w:rFonts w:ascii="Times New Roman" w:hAnsi="Times New Roman" w:cs="Times New Roman"/>
          <w:sz w:val="24"/>
          <w:szCs w:val="24"/>
        </w:rPr>
        <w:t>, particularly his later writings,</w:t>
      </w:r>
      <w:r>
        <w:rPr>
          <w:rFonts w:ascii="Times New Roman" w:hAnsi="Times New Roman" w:cs="Times New Roman"/>
          <w:sz w:val="24"/>
          <w:szCs w:val="24"/>
        </w:rPr>
        <w:t xml:space="preserve"> for his prescription for the illness that he claims is killing us.  </w:t>
      </w:r>
      <w:r w:rsidR="00C51566">
        <w:rPr>
          <w:rFonts w:ascii="Times New Roman" w:hAnsi="Times New Roman" w:cs="Times New Roman"/>
          <w:sz w:val="24"/>
          <w:szCs w:val="24"/>
        </w:rPr>
        <w:t xml:space="preserve">In works such as his ‘Letter on Humanism’ (1946) and ‘The Question Concerning Technology’ (1954), Heidegger </w:t>
      </w:r>
      <w:r w:rsidR="00B0027E">
        <w:rPr>
          <w:rFonts w:ascii="Times New Roman" w:hAnsi="Times New Roman" w:cs="Times New Roman"/>
          <w:sz w:val="24"/>
          <w:szCs w:val="24"/>
        </w:rPr>
        <w:t xml:space="preserve">questions </w:t>
      </w:r>
      <w:r w:rsidR="00C51566">
        <w:rPr>
          <w:rFonts w:ascii="Times New Roman" w:hAnsi="Times New Roman" w:cs="Times New Roman"/>
          <w:sz w:val="24"/>
          <w:szCs w:val="24"/>
        </w:rPr>
        <w:t xml:space="preserve">the Western </w:t>
      </w:r>
      <w:r w:rsidR="00C51566">
        <w:rPr>
          <w:rFonts w:ascii="Times New Roman" w:hAnsi="Times New Roman" w:cs="Times New Roman"/>
          <w:sz w:val="24"/>
          <w:szCs w:val="24"/>
        </w:rPr>
        <w:lastRenderedPageBreak/>
        <w:t xml:space="preserve">humanist tradition that puts our species at the </w:t>
      </w:r>
      <w:proofErr w:type="spellStart"/>
      <w:r w:rsidR="00C51566">
        <w:rPr>
          <w:rFonts w:ascii="Times New Roman" w:hAnsi="Times New Roman" w:cs="Times New Roman"/>
          <w:sz w:val="24"/>
          <w:szCs w:val="24"/>
        </w:rPr>
        <w:t>center</w:t>
      </w:r>
      <w:proofErr w:type="spellEnd"/>
      <w:r w:rsidR="00C51566">
        <w:rPr>
          <w:rFonts w:ascii="Times New Roman" w:hAnsi="Times New Roman" w:cs="Times New Roman"/>
          <w:sz w:val="24"/>
          <w:szCs w:val="24"/>
        </w:rPr>
        <w:t xml:space="preserve"> of value and frames our relationship to the natural world in purely instrumental, objectified terms</w:t>
      </w:r>
      <w:r w:rsidR="00DE0E22">
        <w:rPr>
          <w:rFonts w:ascii="Times New Roman" w:hAnsi="Times New Roman" w:cs="Times New Roman"/>
          <w:sz w:val="24"/>
          <w:szCs w:val="24"/>
        </w:rPr>
        <w:t xml:space="preserve"> subject to human will</w:t>
      </w:r>
      <w:r w:rsidR="00C51566">
        <w:rPr>
          <w:rFonts w:ascii="Times New Roman" w:hAnsi="Times New Roman" w:cs="Times New Roman"/>
          <w:sz w:val="24"/>
          <w:szCs w:val="24"/>
        </w:rPr>
        <w:t>.</w:t>
      </w:r>
    </w:p>
    <w:p w14:paraId="2ACB9551" w14:textId="5973A288" w:rsidR="003C54F3" w:rsidRDefault="00C51566" w:rsidP="00C41329">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Gray is very sympathetic to this Heideggerian critique of Western humanism, which he </w:t>
      </w:r>
      <w:r w:rsidR="00B0027E">
        <w:rPr>
          <w:rFonts w:ascii="Times New Roman" w:hAnsi="Times New Roman" w:cs="Times New Roman"/>
          <w:sz w:val="24"/>
          <w:szCs w:val="24"/>
        </w:rPr>
        <w:t>agrees</w:t>
      </w:r>
      <w:r>
        <w:rPr>
          <w:rFonts w:ascii="Times New Roman" w:hAnsi="Times New Roman" w:cs="Times New Roman"/>
          <w:sz w:val="24"/>
          <w:szCs w:val="24"/>
        </w:rPr>
        <w:t xml:space="preserve"> can be found close to the origins of ancient Greek philosophy and runs through the whole history of Western civilization.</w:t>
      </w:r>
      <w:r w:rsidR="003C54F3">
        <w:rPr>
          <w:rFonts w:ascii="Times New Roman" w:hAnsi="Times New Roman" w:cs="Times New Roman"/>
          <w:sz w:val="24"/>
          <w:szCs w:val="24"/>
        </w:rPr>
        <w:t xml:space="preserve">  The culmination of this outlook is the modern, liberal, technological civilization that is now collapsing around us, according to Gray</w:t>
      </w:r>
      <w:r w:rsidR="007C19CD">
        <w:rPr>
          <w:rFonts w:ascii="Times New Roman" w:hAnsi="Times New Roman" w:cs="Times New Roman"/>
          <w:sz w:val="24"/>
          <w:szCs w:val="24"/>
        </w:rPr>
        <w:t>, leading to nihilism</w:t>
      </w:r>
      <w:r w:rsidR="003C54F3">
        <w:rPr>
          <w:rFonts w:ascii="Times New Roman" w:hAnsi="Times New Roman" w:cs="Times New Roman"/>
          <w:sz w:val="24"/>
          <w:szCs w:val="24"/>
        </w:rPr>
        <w:t>.</w:t>
      </w:r>
    </w:p>
    <w:p w14:paraId="0F66FD4B" w14:textId="044ADFDC" w:rsidR="00AA10D0" w:rsidRDefault="003C54F3" w:rsidP="003B4FC6">
      <w:pPr>
        <w:spacing w:before="100" w:beforeAutospacing="1" w:after="100" w:afterAutospacing="1" w:line="480" w:lineRule="auto"/>
        <w:ind w:firstLine="720"/>
        <w:contextualSpacing/>
        <w:rPr>
          <w:rFonts w:ascii="Times New Roman" w:hAnsi="Times New Roman" w:cs="Times New Roman"/>
          <w:sz w:val="24"/>
          <w:szCs w:val="24"/>
        </w:rPr>
      </w:pPr>
      <w:r w:rsidRPr="003C54F3">
        <w:rPr>
          <w:rFonts w:ascii="Times New Roman" w:hAnsi="Times New Roman" w:cs="Times New Roman"/>
          <w:sz w:val="24"/>
          <w:szCs w:val="24"/>
        </w:rPr>
        <w:t xml:space="preserve">If something is falling, Nietzsche once proclaimed, then give it a push.  </w:t>
      </w:r>
      <w:r w:rsidR="00AA10D0">
        <w:rPr>
          <w:rFonts w:ascii="Times New Roman" w:hAnsi="Times New Roman" w:cs="Times New Roman"/>
          <w:sz w:val="24"/>
          <w:szCs w:val="24"/>
        </w:rPr>
        <w:t>Gray thinks this is good advice for the contemporary West</w:t>
      </w:r>
      <w:r w:rsidRPr="003C54F3">
        <w:rPr>
          <w:rFonts w:ascii="Times New Roman" w:hAnsi="Times New Roman" w:cs="Times New Roman"/>
          <w:sz w:val="24"/>
          <w:szCs w:val="24"/>
        </w:rPr>
        <w:t>.  First, he says, we should ‘relinquish the liberalisms and the humanisms by which the Enlightenment cultures were, and continue to be, animated’ (</w:t>
      </w:r>
      <w:r w:rsidR="00B50602">
        <w:rPr>
          <w:rFonts w:ascii="Times New Roman" w:hAnsi="Times New Roman" w:cs="Times New Roman"/>
          <w:sz w:val="24"/>
          <w:szCs w:val="24"/>
        </w:rPr>
        <w:t xml:space="preserve">Gray 1997, p. </w:t>
      </w:r>
      <w:r w:rsidRPr="003C54F3">
        <w:rPr>
          <w:rFonts w:ascii="Times New Roman" w:hAnsi="Times New Roman" w:cs="Times New Roman"/>
          <w:sz w:val="24"/>
          <w:szCs w:val="24"/>
        </w:rPr>
        <w:t xml:space="preserve">152).  The humanist conception of </w:t>
      </w:r>
      <w:r w:rsidR="00AA10D0">
        <w:rPr>
          <w:rFonts w:ascii="Times New Roman" w:hAnsi="Times New Roman" w:cs="Times New Roman"/>
          <w:sz w:val="24"/>
          <w:szCs w:val="24"/>
        </w:rPr>
        <w:t>our species</w:t>
      </w:r>
      <w:r w:rsidRPr="003C54F3">
        <w:rPr>
          <w:rFonts w:ascii="Times New Roman" w:hAnsi="Times New Roman" w:cs="Times New Roman"/>
          <w:sz w:val="24"/>
          <w:szCs w:val="24"/>
        </w:rPr>
        <w:t xml:space="preserve"> that is shared by ancient Greek philosophy, Christian revelation, the Enlightenment</w:t>
      </w:r>
      <w:r w:rsidR="003B4FC6">
        <w:rPr>
          <w:rFonts w:ascii="Times New Roman" w:hAnsi="Times New Roman" w:cs="Times New Roman"/>
          <w:sz w:val="24"/>
          <w:szCs w:val="24"/>
        </w:rPr>
        <w:t>,</w:t>
      </w:r>
      <w:r w:rsidRPr="003C54F3">
        <w:rPr>
          <w:rFonts w:ascii="Times New Roman" w:hAnsi="Times New Roman" w:cs="Times New Roman"/>
          <w:sz w:val="24"/>
          <w:szCs w:val="24"/>
        </w:rPr>
        <w:t xml:space="preserve"> and contemporary liberalism, according to which we can only be emancipated through the growth of scientific knowledge, ‘must be given up’ (</w:t>
      </w:r>
      <w:r w:rsidR="00B50602">
        <w:rPr>
          <w:rFonts w:ascii="Times New Roman" w:hAnsi="Times New Roman" w:cs="Times New Roman"/>
          <w:sz w:val="24"/>
          <w:szCs w:val="24"/>
        </w:rPr>
        <w:t xml:space="preserve">Gray 1997, p. </w:t>
      </w:r>
      <w:r w:rsidRPr="003C54F3">
        <w:rPr>
          <w:rFonts w:ascii="Times New Roman" w:hAnsi="Times New Roman" w:cs="Times New Roman"/>
          <w:sz w:val="24"/>
          <w:szCs w:val="24"/>
        </w:rPr>
        <w:t xml:space="preserve">155).  Gray </w:t>
      </w:r>
      <w:r w:rsidR="00C71806">
        <w:rPr>
          <w:rFonts w:ascii="Times New Roman" w:hAnsi="Times New Roman" w:cs="Times New Roman"/>
          <w:sz w:val="24"/>
          <w:szCs w:val="24"/>
        </w:rPr>
        <w:t xml:space="preserve">also </w:t>
      </w:r>
      <w:r w:rsidRPr="003C54F3">
        <w:rPr>
          <w:rFonts w:ascii="Times New Roman" w:hAnsi="Times New Roman" w:cs="Times New Roman"/>
          <w:sz w:val="24"/>
          <w:szCs w:val="24"/>
        </w:rPr>
        <w:t xml:space="preserve">asserts that </w:t>
      </w:r>
      <w:r w:rsidR="00C71806">
        <w:rPr>
          <w:rFonts w:ascii="Times New Roman" w:hAnsi="Times New Roman" w:cs="Times New Roman"/>
          <w:sz w:val="24"/>
          <w:szCs w:val="24"/>
        </w:rPr>
        <w:t xml:space="preserve">Western </w:t>
      </w:r>
      <w:r w:rsidRPr="003C54F3">
        <w:rPr>
          <w:rFonts w:ascii="Times New Roman" w:hAnsi="Times New Roman" w:cs="Times New Roman"/>
          <w:sz w:val="24"/>
          <w:szCs w:val="24"/>
        </w:rPr>
        <w:t>conceptions</w:t>
      </w:r>
      <w:r w:rsidR="00C71806">
        <w:rPr>
          <w:rFonts w:ascii="Times New Roman" w:hAnsi="Times New Roman" w:cs="Times New Roman"/>
          <w:sz w:val="24"/>
          <w:szCs w:val="24"/>
        </w:rPr>
        <w:t xml:space="preserve"> </w:t>
      </w:r>
      <w:r w:rsidRPr="003C54F3">
        <w:rPr>
          <w:rFonts w:ascii="Times New Roman" w:hAnsi="Times New Roman" w:cs="Times New Roman"/>
          <w:sz w:val="24"/>
          <w:szCs w:val="24"/>
        </w:rPr>
        <w:t xml:space="preserve">of </w:t>
      </w:r>
      <w:r w:rsidRPr="00C71806">
        <w:rPr>
          <w:rFonts w:ascii="Times New Roman" w:hAnsi="Times New Roman" w:cs="Times New Roman"/>
          <w:sz w:val="24"/>
          <w:szCs w:val="24"/>
        </w:rPr>
        <w:t>morality</w:t>
      </w:r>
      <w:r w:rsidRPr="003C54F3">
        <w:rPr>
          <w:rFonts w:ascii="Times New Roman" w:hAnsi="Times New Roman" w:cs="Times New Roman"/>
          <w:sz w:val="24"/>
          <w:szCs w:val="24"/>
        </w:rPr>
        <w:t xml:space="preserve"> </w:t>
      </w:r>
      <w:r w:rsidR="00C71806">
        <w:rPr>
          <w:rFonts w:ascii="Times New Roman" w:hAnsi="Times New Roman" w:cs="Times New Roman"/>
          <w:sz w:val="24"/>
          <w:szCs w:val="24"/>
        </w:rPr>
        <w:t>and</w:t>
      </w:r>
      <w:r w:rsidRPr="003C54F3">
        <w:rPr>
          <w:rFonts w:ascii="Times New Roman" w:hAnsi="Times New Roman" w:cs="Times New Roman"/>
          <w:sz w:val="24"/>
          <w:szCs w:val="24"/>
        </w:rPr>
        <w:t xml:space="preserve"> </w:t>
      </w:r>
      <w:r w:rsidRPr="00C71806">
        <w:rPr>
          <w:rFonts w:ascii="Times New Roman" w:hAnsi="Times New Roman" w:cs="Times New Roman"/>
          <w:sz w:val="24"/>
          <w:szCs w:val="24"/>
        </w:rPr>
        <w:t>science</w:t>
      </w:r>
      <w:r w:rsidR="00C71806">
        <w:rPr>
          <w:rFonts w:ascii="Times New Roman" w:hAnsi="Times New Roman" w:cs="Times New Roman"/>
          <w:sz w:val="24"/>
          <w:szCs w:val="24"/>
        </w:rPr>
        <w:t xml:space="preserve"> ‘</w:t>
      </w:r>
      <w:r w:rsidRPr="003C54F3">
        <w:rPr>
          <w:rFonts w:ascii="Times New Roman" w:hAnsi="Times New Roman" w:cs="Times New Roman"/>
          <w:sz w:val="24"/>
          <w:szCs w:val="24"/>
        </w:rPr>
        <w:t>that are central elements in Enlightenment cultures</w:t>
      </w:r>
      <w:r w:rsidR="00DE0E22">
        <w:rPr>
          <w:rFonts w:ascii="Times New Roman" w:hAnsi="Times New Roman" w:cs="Times New Roman"/>
          <w:sz w:val="24"/>
          <w:szCs w:val="24"/>
        </w:rPr>
        <w:t xml:space="preserve">’ </w:t>
      </w:r>
      <w:r w:rsidRPr="003C54F3">
        <w:rPr>
          <w:rFonts w:ascii="Times New Roman" w:hAnsi="Times New Roman" w:cs="Times New Roman"/>
          <w:sz w:val="24"/>
          <w:szCs w:val="24"/>
        </w:rPr>
        <w:t xml:space="preserve">must </w:t>
      </w:r>
      <w:r w:rsidR="00DE0E22">
        <w:rPr>
          <w:rFonts w:ascii="Times New Roman" w:hAnsi="Times New Roman" w:cs="Times New Roman"/>
          <w:sz w:val="24"/>
          <w:szCs w:val="24"/>
        </w:rPr>
        <w:t xml:space="preserve">also </w:t>
      </w:r>
      <w:r w:rsidRPr="003C54F3">
        <w:rPr>
          <w:rFonts w:ascii="Times New Roman" w:hAnsi="Times New Roman" w:cs="Times New Roman"/>
          <w:sz w:val="24"/>
          <w:szCs w:val="24"/>
        </w:rPr>
        <w:t xml:space="preserve">be </w:t>
      </w:r>
      <w:r w:rsidR="00AA10D0">
        <w:rPr>
          <w:rFonts w:ascii="Times New Roman" w:hAnsi="Times New Roman" w:cs="Times New Roman"/>
          <w:sz w:val="24"/>
          <w:szCs w:val="24"/>
        </w:rPr>
        <w:t>‘</w:t>
      </w:r>
      <w:r w:rsidRPr="003C54F3">
        <w:rPr>
          <w:rFonts w:ascii="Times New Roman" w:hAnsi="Times New Roman" w:cs="Times New Roman"/>
          <w:sz w:val="24"/>
          <w:szCs w:val="24"/>
        </w:rPr>
        <w:t>given up</w:t>
      </w:r>
      <w:r w:rsidR="00AA10D0">
        <w:rPr>
          <w:rFonts w:ascii="Times New Roman" w:hAnsi="Times New Roman" w:cs="Times New Roman"/>
          <w:sz w:val="24"/>
          <w:szCs w:val="24"/>
        </w:rPr>
        <w:t>’</w:t>
      </w:r>
      <w:r w:rsidRPr="003C54F3">
        <w:rPr>
          <w:rFonts w:ascii="Times New Roman" w:hAnsi="Times New Roman" w:cs="Times New Roman"/>
          <w:sz w:val="24"/>
          <w:szCs w:val="24"/>
        </w:rPr>
        <w:t xml:space="preserve"> (</w:t>
      </w:r>
      <w:r w:rsidR="00B50602">
        <w:rPr>
          <w:rFonts w:ascii="Times New Roman" w:hAnsi="Times New Roman" w:cs="Times New Roman"/>
          <w:sz w:val="24"/>
          <w:szCs w:val="24"/>
        </w:rPr>
        <w:t>Gray 1997, p.</w:t>
      </w:r>
      <w:r w:rsidRPr="003C54F3">
        <w:rPr>
          <w:rFonts w:ascii="Times New Roman" w:hAnsi="Times New Roman" w:cs="Times New Roman"/>
          <w:sz w:val="24"/>
          <w:szCs w:val="24"/>
        </w:rPr>
        <w:t xml:space="preserve"> 155).  And the ‘pretensions of science to contain a rationally privileged world-view should be, and can be humbled’ (</w:t>
      </w:r>
      <w:r w:rsidR="00B50602">
        <w:rPr>
          <w:rFonts w:ascii="Times New Roman" w:hAnsi="Times New Roman" w:cs="Times New Roman"/>
          <w:sz w:val="24"/>
          <w:szCs w:val="24"/>
        </w:rPr>
        <w:t>Gray 1997, p.</w:t>
      </w:r>
      <w:r w:rsidRPr="003C54F3">
        <w:rPr>
          <w:rFonts w:ascii="Times New Roman" w:hAnsi="Times New Roman" w:cs="Times New Roman"/>
          <w:sz w:val="24"/>
          <w:szCs w:val="24"/>
        </w:rPr>
        <w:t xml:space="preserve"> 155).</w:t>
      </w:r>
    </w:p>
    <w:p w14:paraId="6B7DA949" w14:textId="13365D32" w:rsidR="00727D21" w:rsidRDefault="003C54F3" w:rsidP="00C41329">
      <w:pPr>
        <w:spacing w:before="100" w:beforeAutospacing="1" w:after="100" w:afterAutospacing="1" w:line="480" w:lineRule="auto"/>
        <w:contextualSpacing/>
        <w:rPr>
          <w:rFonts w:ascii="Times New Roman" w:hAnsi="Times New Roman" w:cs="Times New Roman"/>
          <w:sz w:val="24"/>
          <w:szCs w:val="24"/>
        </w:rPr>
      </w:pPr>
      <w:r w:rsidRPr="002E612C">
        <w:rPr>
          <w:rFonts w:ascii="Times New Roman" w:hAnsi="Times New Roman" w:cs="Times New Roman"/>
          <w:sz w:val="24"/>
          <w:szCs w:val="24"/>
        </w:rPr>
        <w:t xml:space="preserve">In place of the discarded humanism of the West, Gray proposes that we </w:t>
      </w:r>
      <w:r w:rsidR="002E612C" w:rsidRPr="002E612C">
        <w:rPr>
          <w:rFonts w:ascii="Times New Roman" w:hAnsi="Times New Roman" w:cs="Times New Roman"/>
          <w:sz w:val="24"/>
          <w:szCs w:val="24"/>
        </w:rPr>
        <w:t>follow Heidegger’s advice and adopt a ‘mode of releasement’ (</w:t>
      </w:r>
      <w:r w:rsidR="00B50602">
        <w:rPr>
          <w:rFonts w:ascii="Times New Roman" w:hAnsi="Times New Roman" w:cs="Times New Roman"/>
          <w:sz w:val="24"/>
          <w:szCs w:val="24"/>
        </w:rPr>
        <w:t xml:space="preserve">Gray 1997, p. </w:t>
      </w:r>
      <w:r w:rsidR="002E612C" w:rsidRPr="002E612C">
        <w:rPr>
          <w:rFonts w:ascii="Times New Roman" w:hAnsi="Times New Roman" w:cs="Times New Roman"/>
          <w:sz w:val="24"/>
          <w:szCs w:val="24"/>
        </w:rPr>
        <w:t>182) towards the world and towards other people, a posture of passively ‘letting things be’ (</w:t>
      </w:r>
      <w:r w:rsidR="00B50602">
        <w:rPr>
          <w:rFonts w:ascii="Times New Roman" w:hAnsi="Times New Roman" w:cs="Times New Roman"/>
          <w:sz w:val="24"/>
          <w:szCs w:val="24"/>
        </w:rPr>
        <w:t xml:space="preserve">Gray 1997, p. </w:t>
      </w:r>
      <w:r w:rsidR="002E612C" w:rsidRPr="002E612C">
        <w:rPr>
          <w:rFonts w:ascii="Times New Roman" w:hAnsi="Times New Roman" w:cs="Times New Roman"/>
          <w:sz w:val="24"/>
          <w:szCs w:val="24"/>
        </w:rPr>
        <w:t>182)</w:t>
      </w:r>
      <w:r w:rsidR="00C71806">
        <w:rPr>
          <w:rFonts w:ascii="Times New Roman" w:hAnsi="Times New Roman" w:cs="Times New Roman"/>
          <w:sz w:val="24"/>
          <w:szCs w:val="24"/>
        </w:rPr>
        <w:t xml:space="preserve"> that is </w:t>
      </w:r>
      <w:r w:rsidR="002E612C" w:rsidRPr="002E612C">
        <w:rPr>
          <w:rFonts w:ascii="Times New Roman" w:hAnsi="Times New Roman" w:cs="Times New Roman"/>
          <w:sz w:val="24"/>
          <w:szCs w:val="24"/>
        </w:rPr>
        <w:t>‘free of humanism’ (</w:t>
      </w:r>
      <w:r w:rsidR="00B50602">
        <w:rPr>
          <w:rFonts w:ascii="Times New Roman" w:hAnsi="Times New Roman" w:cs="Times New Roman"/>
          <w:sz w:val="24"/>
          <w:szCs w:val="24"/>
        </w:rPr>
        <w:t xml:space="preserve">Gray 1997, p. </w:t>
      </w:r>
      <w:r w:rsidR="002E612C" w:rsidRPr="002E612C">
        <w:rPr>
          <w:rFonts w:ascii="Times New Roman" w:hAnsi="Times New Roman" w:cs="Times New Roman"/>
          <w:sz w:val="24"/>
          <w:szCs w:val="24"/>
        </w:rPr>
        <w:t>183)</w:t>
      </w:r>
      <w:r w:rsidR="00C71806">
        <w:rPr>
          <w:rFonts w:ascii="Times New Roman" w:hAnsi="Times New Roman" w:cs="Times New Roman"/>
          <w:sz w:val="24"/>
          <w:szCs w:val="24"/>
        </w:rPr>
        <w:t xml:space="preserve">.  This is the antithesis of </w:t>
      </w:r>
      <w:r w:rsidR="002E612C" w:rsidRPr="002E612C">
        <w:rPr>
          <w:rFonts w:ascii="Times New Roman" w:hAnsi="Times New Roman" w:cs="Times New Roman"/>
          <w:sz w:val="24"/>
          <w:szCs w:val="24"/>
        </w:rPr>
        <w:t>the aggressive and invasive mode of the Enlightenment</w:t>
      </w:r>
      <w:r w:rsidR="00C71806">
        <w:rPr>
          <w:rFonts w:ascii="Times New Roman" w:hAnsi="Times New Roman" w:cs="Times New Roman"/>
          <w:sz w:val="24"/>
          <w:szCs w:val="24"/>
        </w:rPr>
        <w:t xml:space="preserve"> and liberalism</w:t>
      </w:r>
      <w:r w:rsidR="002C0D38">
        <w:rPr>
          <w:rFonts w:ascii="Times New Roman" w:hAnsi="Times New Roman" w:cs="Times New Roman"/>
          <w:sz w:val="24"/>
          <w:szCs w:val="24"/>
        </w:rPr>
        <w:t xml:space="preserve"> that has led us to disaster</w:t>
      </w:r>
      <w:r w:rsidR="002E612C" w:rsidRPr="002E612C">
        <w:rPr>
          <w:rFonts w:ascii="Times New Roman" w:hAnsi="Times New Roman" w:cs="Times New Roman"/>
          <w:sz w:val="24"/>
          <w:szCs w:val="24"/>
        </w:rPr>
        <w:t>.  Inspiration for this new outlook</w:t>
      </w:r>
      <w:r w:rsidR="00C71806">
        <w:rPr>
          <w:rFonts w:ascii="Times New Roman" w:hAnsi="Times New Roman" w:cs="Times New Roman"/>
          <w:sz w:val="24"/>
          <w:szCs w:val="24"/>
        </w:rPr>
        <w:t>, he tells us,</w:t>
      </w:r>
      <w:r w:rsidR="002E612C" w:rsidRPr="002E612C">
        <w:rPr>
          <w:rFonts w:ascii="Times New Roman" w:hAnsi="Times New Roman" w:cs="Times New Roman"/>
          <w:sz w:val="24"/>
          <w:szCs w:val="24"/>
        </w:rPr>
        <w:t xml:space="preserve"> can be found in poetry and mysticism, particularly from ‘non-Occidental peoples’ (</w:t>
      </w:r>
      <w:r w:rsidR="00B50602">
        <w:rPr>
          <w:rFonts w:ascii="Times New Roman" w:hAnsi="Times New Roman" w:cs="Times New Roman"/>
          <w:sz w:val="24"/>
          <w:szCs w:val="24"/>
        </w:rPr>
        <w:t xml:space="preserve">Gray 1997, p. </w:t>
      </w:r>
      <w:r w:rsidR="002E612C" w:rsidRPr="002E612C">
        <w:rPr>
          <w:rFonts w:ascii="Times New Roman" w:hAnsi="Times New Roman" w:cs="Times New Roman"/>
          <w:sz w:val="24"/>
          <w:szCs w:val="24"/>
        </w:rPr>
        <w:t>184).</w:t>
      </w:r>
    </w:p>
    <w:p w14:paraId="605D1C58" w14:textId="4170C75E" w:rsidR="00727D21" w:rsidRPr="00A5493B" w:rsidRDefault="00727D21" w:rsidP="003B4FC6">
      <w:pPr>
        <w:spacing w:before="100" w:beforeAutospacing="1" w:after="100" w:afterAutospacing="1" w:line="480" w:lineRule="auto"/>
        <w:ind w:firstLine="720"/>
        <w:contextualSpacing/>
        <w:rPr>
          <w:rFonts w:ascii="Times New Roman" w:hAnsi="Times New Roman" w:cs="Times New Roman"/>
          <w:sz w:val="24"/>
          <w:szCs w:val="24"/>
        </w:rPr>
      </w:pPr>
      <w:r w:rsidRPr="00A5493B">
        <w:rPr>
          <w:rFonts w:ascii="Times New Roman" w:hAnsi="Times New Roman" w:cs="Times New Roman"/>
          <w:sz w:val="24"/>
          <w:szCs w:val="24"/>
        </w:rPr>
        <w:lastRenderedPageBreak/>
        <w:t xml:space="preserve">Beyond a vague New Age reorientation towards the East and the invocation of </w:t>
      </w:r>
      <w:r w:rsidR="00AA10D0">
        <w:rPr>
          <w:rFonts w:ascii="Times New Roman" w:hAnsi="Times New Roman" w:cs="Times New Roman"/>
          <w:sz w:val="24"/>
          <w:szCs w:val="24"/>
        </w:rPr>
        <w:t xml:space="preserve">the </w:t>
      </w:r>
      <w:r w:rsidRPr="00A5493B">
        <w:rPr>
          <w:rFonts w:ascii="Times New Roman" w:hAnsi="Times New Roman" w:cs="Times New Roman"/>
          <w:sz w:val="24"/>
          <w:szCs w:val="24"/>
        </w:rPr>
        <w:t>obscure Heideggerian notion of ‘releasement</w:t>
      </w:r>
      <w:r w:rsidR="00AA10D0">
        <w:rPr>
          <w:rFonts w:ascii="Times New Roman" w:hAnsi="Times New Roman" w:cs="Times New Roman"/>
          <w:sz w:val="24"/>
          <w:szCs w:val="24"/>
        </w:rPr>
        <w:t>,</w:t>
      </w:r>
      <w:r w:rsidRPr="00A5493B">
        <w:rPr>
          <w:rFonts w:ascii="Times New Roman" w:hAnsi="Times New Roman" w:cs="Times New Roman"/>
          <w:sz w:val="24"/>
          <w:szCs w:val="24"/>
        </w:rPr>
        <w:t xml:space="preserve">’ Gray says nothing </w:t>
      </w:r>
      <w:r w:rsidR="00C71806">
        <w:rPr>
          <w:rFonts w:ascii="Times New Roman" w:hAnsi="Times New Roman" w:cs="Times New Roman"/>
          <w:sz w:val="24"/>
          <w:szCs w:val="24"/>
        </w:rPr>
        <w:t>significant</w:t>
      </w:r>
      <w:r w:rsidR="002C3C52" w:rsidRPr="00A5493B">
        <w:rPr>
          <w:rFonts w:ascii="Times New Roman" w:hAnsi="Times New Roman" w:cs="Times New Roman"/>
          <w:sz w:val="24"/>
          <w:szCs w:val="24"/>
        </w:rPr>
        <w:t xml:space="preserve"> </w:t>
      </w:r>
      <w:r w:rsidRPr="00A5493B">
        <w:rPr>
          <w:rFonts w:ascii="Times New Roman" w:hAnsi="Times New Roman" w:cs="Times New Roman"/>
          <w:sz w:val="24"/>
          <w:szCs w:val="24"/>
        </w:rPr>
        <w:t>about where we should go from here.</w:t>
      </w:r>
      <w:r w:rsidR="002C3C52" w:rsidRPr="00A5493B">
        <w:rPr>
          <w:rFonts w:ascii="Times New Roman" w:hAnsi="Times New Roman" w:cs="Times New Roman"/>
          <w:sz w:val="24"/>
          <w:szCs w:val="24"/>
        </w:rPr>
        <w:t xml:space="preserve">  His prescriptions are so airy and insubstantial as to imply that resistance is futile.  </w:t>
      </w:r>
      <w:r w:rsidRPr="00A5493B">
        <w:rPr>
          <w:rFonts w:ascii="Times New Roman" w:hAnsi="Times New Roman" w:cs="Times New Roman"/>
          <w:sz w:val="24"/>
          <w:szCs w:val="24"/>
        </w:rPr>
        <w:t xml:space="preserve">He is clear that </w:t>
      </w:r>
      <w:r w:rsidR="002C3C52" w:rsidRPr="00A5493B">
        <w:rPr>
          <w:rFonts w:ascii="Times New Roman" w:hAnsi="Times New Roman" w:cs="Times New Roman"/>
          <w:sz w:val="24"/>
          <w:szCs w:val="24"/>
        </w:rPr>
        <w:t xml:space="preserve">the disenchantments the Enlightenment has brought to the Western outlook are irreversible; they </w:t>
      </w:r>
      <w:r w:rsidRPr="00A5493B">
        <w:rPr>
          <w:rFonts w:ascii="Times New Roman" w:hAnsi="Times New Roman" w:cs="Times New Roman"/>
          <w:sz w:val="24"/>
          <w:szCs w:val="24"/>
        </w:rPr>
        <w:t>‘can perhaps be tempered, but not overcome’ (</w:t>
      </w:r>
      <w:r w:rsidR="00B50602">
        <w:rPr>
          <w:rFonts w:ascii="Times New Roman" w:hAnsi="Times New Roman" w:cs="Times New Roman"/>
          <w:sz w:val="24"/>
          <w:szCs w:val="24"/>
        </w:rPr>
        <w:t xml:space="preserve">Gray 1997, p. </w:t>
      </w:r>
      <w:r w:rsidRPr="00A5493B">
        <w:rPr>
          <w:rFonts w:ascii="Times New Roman" w:hAnsi="Times New Roman" w:cs="Times New Roman"/>
          <w:sz w:val="24"/>
          <w:szCs w:val="24"/>
        </w:rPr>
        <w:t>154).</w:t>
      </w:r>
      <w:r w:rsidR="002C3C52" w:rsidRPr="00A5493B">
        <w:rPr>
          <w:rFonts w:ascii="Times New Roman" w:hAnsi="Times New Roman" w:cs="Times New Roman"/>
          <w:sz w:val="24"/>
          <w:szCs w:val="24"/>
        </w:rPr>
        <w:t xml:space="preserve">  </w:t>
      </w:r>
      <w:r w:rsidR="00A5493B" w:rsidRPr="00A5493B">
        <w:rPr>
          <w:rFonts w:ascii="Times New Roman" w:hAnsi="Times New Roman" w:cs="Times New Roman"/>
          <w:sz w:val="24"/>
          <w:szCs w:val="24"/>
        </w:rPr>
        <w:t xml:space="preserve">It seems that we should </w:t>
      </w:r>
      <w:r w:rsidR="00C71806" w:rsidRPr="00A5493B">
        <w:rPr>
          <w:rFonts w:ascii="Times New Roman" w:hAnsi="Times New Roman" w:cs="Times New Roman"/>
          <w:sz w:val="24"/>
          <w:szCs w:val="24"/>
        </w:rPr>
        <w:t>not rage against the dying of the light</w:t>
      </w:r>
      <w:r w:rsidR="00C71806">
        <w:rPr>
          <w:rFonts w:ascii="Times New Roman" w:hAnsi="Times New Roman" w:cs="Times New Roman"/>
          <w:sz w:val="24"/>
          <w:szCs w:val="24"/>
        </w:rPr>
        <w:t xml:space="preserve"> but rather </w:t>
      </w:r>
      <w:r w:rsidR="00A5493B" w:rsidRPr="00A5493B">
        <w:rPr>
          <w:rFonts w:ascii="Times New Roman" w:hAnsi="Times New Roman" w:cs="Times New Roman"/>
          <w:sz w:val="24"/>
          <w:szCs w:val="24"/>
        </w:rPr>
        <w:t>go gentle into that good night</w:t>
      </w:r>
      <w:r w:rsidR="00C71806">
        <w:rPr>
          <w:rFonts w:ascii="Times New Roman" w:hAnsi="Times New Roman" w:cs="Times New Roman"/>
          <w:sz w:val="24"/>
          <w:szCs w:val="24"/>
        </w:rPr>
        <w:t>.</w:t>
      </w:r>
      <w:r w:rsidR="00A5493B" w:rsidRPr="00A5493B">
        <w:rPr>
          <w:rFonts w:ascii="Times New Roman" w:hAnsi="Times New Roman" w:cs="Times New Roman"/>
          <w:sz w:val="24"/>
          <w:szCs w:val="24"/>
        </w:rPr>
        <w:t xml:space="preserve"> </w:t>
      </w:r>
    </w:p>
    <w:p w14:paraId="1A22F0AD" w14:textId="470E8767" w:rsidR="009C0028" w:rsidRPr="009C0028" w:rsidRDefault="00941BC0" w:rsidP="00C41329">
      <w:pPr>
        <w:spacing w:before="100" w:beforeAutospacing="1" w:after="100" w:afterAutospacing="1" w:line="480" w:lineRule="auto"/>
        <w:contextualSpacing/>
        <w:rPr>
          <w:rFonts w:ascii="Times New Roman" w:hAnsi="Times New Roman" w:cs="Times New Roman"/>
          <w:b/>
          <w:bCs/>
          <w:sz w:val="24"/>
          <w:szCs w:val="24"/>
        </w:rPr>
      </w:pPr>
      <w:r>
        <w:rPr>
          <w:rFonts w:ascii="Times New Roman" w:hAnsi="Times New Roman" w:cs="Times New Roman"/>
          <w:b/>
          <w:bCs/>
          <w:sz w:val="24"/>
          <w:szCs w:val="24"/>
        </w:rPr>
        <w:t>F</w:t>
      </w:r>
      <w:r w:rsidR="00771ABE">
        <w:rPr>
          <w:rFonts w:ascii="Times New Roman" w:hAnsi="Times New Roman" w:cs="Times New Roman"/>
          <w:b/>
          <w:bCs/>
          <w:sz w:val="24"/>
          <w:szCs w:val="24"/>
        </w:rPr>
        <w:t>rom Black to</w:t>
      </w:r>
      <w:r w:rsidR="000025FB">
        <w:rPr>
          <w:rFonts w:ascii="Times New Roman" w:hAnsi="Times New Roman" w:cs="Times New Roman"/>
          <w:b/>
          <w:bCs/>
          <w:sz w:val="24"/>
          <w:szCs w:val="24"/>
        </w:rPr>
        <w:t xml:space="preserve"> </w:t>
      </w:r>
      <w:r w:rsidR="00706DC2">
        <w:rPr>
          <w:rFonts w:ascii="Times New Roman" w:hAnsi="Times New Roman" w:cs="Times New Roman"/>
          <w:b/>
          <w:bCs/>
          <w:sz w:val="24"/>
          <w:szCs w:val="24"/>
        </w:rPr>
        <w:t>Gray</w:t>
      </w:r>
    </w:p>
    <w:p w14:paraId="05D64FAF" w14:textId="2AF5143F" w:rsidR="006D35FC" w:rsidRPr="001B653F" w:rsidRDefault="006D35FC" w:rsidP="003B4FC6">
      <w:pPr>
        <w:spacing w:before="100" w:beforeAutospacing="1" w:after="100" w:afterAutospacing="1" w:line="480" w:lineRule="auto"/>
        <w:ind w:firstLine="720"/>
        <w:contextualSpacing/>
        <w:rPr>
          <w:rFonts w:ascii="Times New Roman" w:hAnsi="Times New Roman" w:cs="Times New Roman"/>
          <w:sz w:val="24"/>
          <w:szCs w:val="24"/>
        </w:rPr>
      </w:pPr>
      <w:r w:rsidRPr="001B653F">
        <w:rPr>
          <w:rFonts w:ascii="Times New Roman" w:hAnsi="Times New Roman" w:cs="Times New Roman"/>
          <w:sz w:val="24"/>
          <w:szCs w:val="24"/>
        </w:rPr>
        <w:t xml:space="preserve">Gray’s depiction of the Enlightenment is not a thing of subtlety or complexity.  He tends to paint in black-and-white rather than </w:t>
      </w:r>
      <w:r w:rsidR="00097002">
        <w:rPr>
          <w:rFonts w:ascii="Times New Roman" w:hAnsi="Times New Roman" w:cs="Times New Roman"/>
          <w:sz w:val="24"/>
          <w:szCs w:val="24"/>
        </w:rPr>
        <w:t xml:space="preserve">in </w:t>
      </w:r>
      <w:r w:rsidRPr="001B653F">
        <w:rPr>
          <w:rFonts w:ascii="Times New Roman" w:hAnsi="Times New Roman" w:cs="Times New Roman"/>
          <w:sz w:val="24"/>
          <w:szCs w:val="24"/>
        </w:rPr>
        <w:t>shades of gr</w:t>
      </w:r>
      <w:r w:rsidR="001B653F" w:rsidRPr="001B653F">
        <w:rPr>
          <w:rFonts w:ascii="Times New Roman" w:hAnsi="Times New Roman" w:cs="Times New Roman"/>
          <w:sz w:val="24"/>
          <w:szCs w:val="24"/>
        </w:rPr>
        <w:t>e</w:t>
      </w:r>
      <w:r w:rsidRPr="001B653F">
        <w:rPr>
          <w:rFonts w:ascii="Times New Roman" w:hAnsi="Times New Roman" w:cs="Times New Roman"/>
          <w:sz w:val="24"/>
          <w:szCs w:val="24"/>
        </w:rPr>
        <w:t>y</w:t>
      </w:r>
      <w:r w:rsidR="000025FB">
        <w:rPr>
          <w:rFonts w:ascii="Times New Roman" w:hAnsi="Times New Roman" w:cs="Times New Roman"/>
          <w:sz w:val="24"/>
          <w:szCs w:val="24"/>
        </w:rPr>
        <w:t xml:space="preserve"> on the subject</w:t>
      </w:r>
      <w:r w:rsidRPr="001B653F">
        <w:rPr>
          <w:rFonts w:ascii="Times New Roman" w:hAnsi="Times New Roman" w:cs="Times New Roman"/>
          <w:sz w:val="24"/>
          <w:szCs w:val="24"/>
        </w:rPr>
        <w:t>.</w:t>
      </w:r>
      <w:r w:rsidR="001B653F" w:rsidRPr="001B653F">
        <w:rPr>
          <w:rFonts w:ascii="Times New Roman" w:hAnsi="Times New Roman" w:cs="Times New Roman"/>
          <w:sz w:val="24"/>
          <w:szCs w:val="24"/>
        </w:rPr>
        <w:t xml:space="preserve">  </w:t>
      </w:r>
      <w:r w:rsidRPr="001B653F">
        <w:rPr>
          <w:rFonts w:ascii="Times New Roman" w:hAnsi="Times New Roman" w:cs="Times New Roman"/>
          <w:sz w:val="24"/>
          <w:szCs w:val="24"/>
        </w:rPr>
        <w:t xml:space="preserve">It isn’t clear </w:t>
      </w:r>
      <w:r w:rsidR="001B653F" w:rsidRPr="001B653F">
        <w:rPr>
          <w:rFonts w:ascii="Times New Roman" w:hAnsi="Times New Roman" w:cs="Times New Roman"/>
          <w:sz w:val="24"/>
          <w:szCs w:val="24"/>
        </w:rPr>
        <w:t xml:space="preserve">(to me) </w:t>
      </w:r>
      <w:r w:rsidR="00097002">
        <w:rPr>
          <w:rFonts w:ascii="Times New Roman" w:hAnsi="Times New Roman" w:cs="Times New Roman"/>
          <w:sz w:val="24"/>
          <w:szCs w:val="24"/>
        </w:rPr>
        <w:t xml:space="preserve">just </w:t>
      </w:r>
      <w:r w:rsidRPr="001B653F">
        <w:rPr>
          <w:rFonts w:ascii="Times New Roman" w:hAnsi="Times New Roman" w:cs="Times New Roman"/>
          <w:sz w:val="24"/>
          <w:szCs w:val="24"/>
        </w:rPr>
        <w:t xml:space="preserve">how extensive </w:t>
      </w:r>
      <w:r w:rsidR="001B653F" w:rsidRPr="001B653F">
        <w:rPr>
          <w:rFonts w:ascii="Times New Roman" w:hAnsi="Times New Roman" w:cs="Times New Roman"/>
          <w:sz w:val="24"/>
          <w:szCs w:val="24"/>
        </w:rPr>
        <w:t>hi</w:t>
      </w:r>
      <w:r w:rsidRPr="001B653F">
        <w:rPr>
          <w:rFonts w:ascii="Times New Roman" w:hAnsi="Times New Roman" w:cs="Times New Roman"/>
          <w:sz w:val="24"/>
          <w:szCs w:val="24"/>
        </w:rPr>
        <w:t xml:space="preserve">s knowledge of the Enlightenment really is.  He quotes liberally from Voltaire in his small book on the </w:t>
      </w:r>
      <w:r w:rsidR="00A41428">
        <w:rPr>
          <w:rFonts w:ascii="Times New Roman" w:hAnsi="Times New Roman" w:cs="Times New Roman"/>
          <w:sz w:val="24"/>
          <w:szCs w:val="24"/>
        </w:rPr>
        <w:t>great</w:t>
      </w:r>
      <w:r w:rsidRPr="001B653F">
        <w:rPr>
          <w:rFonts w:ascii="Times New Roman" w:hAnsi="Times New Roman" w:cs="Times New Roman"/>
          <w:sz w:val="24"/>
          <w:szCs w:val="24"/>
        </w:rPr>
        <w:t xml:space="preserve"> French </w:t>
      </w:r>
      <w:r w:rsidRPr="001B653F">
        <w:rPr>
          <w:rFonts w:ascii="Times New Roman" w:hAnsi="Times New Roman" w:cs="Times New Roman"/>
          <w:i/>
          <w:iCs/>
          <w:sz w:val="24"/>
          <w:szCs w:val="24"/>
        </w:rPr>
        <w:t>philosophe</w:t>
      </w:r>
      <w:r w:rsidRPr="001B653F">
        <w:rPr>
          <w:rFonts w:ascii="Times New Roman" w:hAnsi="Times New Roman" w:cs="Times New Roman"/>
          <w:sz w:val="24"/>
          <w:szCs w:val="24"/>
        </w:rPr>
        <w:t>, but his writings are not generally rooted in primary texts.</w:t>
      </w:r>
      <w:r w:rsidR="0024458D">
        <w:rPr>
          <w:rStyle w:val="EndnoteReference"/>
          <w:rFonts w:ascii="Times New Roman" w:hAnsi="Times New Roman" w:cs="Times New Roman"/>
          <w:sz w:val="24"/>
          <w:szCs w:val="24"/>
        </w:rPr>
        <w:endnoteReference w:id="3"/>
      </w:r>
      <w:r w:rsidRPr="001B653F">
        <w:rPr>
          <w:rFonts w:ascii="Times New Roman" w:hAnsi="Times New Roman" w:cs="Times New Roman"/>
          <w:sz w:val="24"/>
          <w:szCs w:val="24"/>
        </w:rPr>
        <w:t xml:space="preserve">  </w:t>
      </w:r>
      <w:r w:rsidR="00A41428">
        <w:rPr>
          <w:rFonts w:ascii="Times New Roman" w:hAnsi="Times New Roman" w:cs="Times New Roman"/>
          <w:sz w:val="24"/>
          <w:szCs w:val="24"/>
        </w:rPr>
        <w:t>Most are</w:t>
      </w:r>
      <w:r w:rsidRPr="001B653F">
        <w:rPr>
          <w:rFonts w:ascii="Times New Roman" w:hAnsi="Times New Roman" w:cs="Times New Roman"/>
          <w:sz w:val="24"/>
          <w:szCs w:val="24"/>
        </w:rPr>
        <w:t xml:space="preserve"> deliberately broad and sketchy, aimed at an audience of general readers</w:t>
      </w:r>
      <w:r w:rsidR="000025FB">
        <w:rPr>
          <w:rFonts w:ascii="Times New Roman" w:hAnsi="Times New Roman" w:cs="Times New Roman"/>
          <w:sz w:val="24"/>
          <w:szCs w:val="24"/>
        </w:rPr>
        <w:t>,</w:t>
      </w:r>
      <w:r w:rsidRPr="001B653F">
        <w:rPr>
          <w:rFonts w:ascii="Times New Roman" w:hAnsi="Times New Roman" w:cs="Times New Roman"/>
          <w:sz w:val="24"/>
          <w:szCs w:val="24"/>
        </w:rPr>
        <w:t xml:space="preserve"> rather than </w:t>
      </w:r>
      <w:r w:rsidR="00097002">
        <w:rPr>
          <w:rFonts w:ascii="Times New Roman" w:hAnsi="Times New Roman" w:cs="Times New Roman"/>
          <w:sz w:val="24"/>
          <w:szCs w:val="24"/>
        </w:rPr>
        <w:t>fine</w:t>
      </w:r>
      <w:r w:rsidRPr="001B653F">
        <w:rPr>
          <w:rFonts w:ascii="Times New Roman" w:hAnsi="Times New Roman" w:cs="Times New Roman"/>
          <w:sz w:val="24"/>
          <w:szCs w:val="24"/>
        </w:rPr>
        <w:t xml:space="preserve"> portraits composed for academic specialists, which helps to explain </w:t>
      </w:r>
      <w:r w:rsidR="001B653F" w:rsidRPr="001B653F">
        <w:rPr>
          <w:rFonts w:ascii="Times New Roman" w:hAnsi="Times New Roman" w:cs="Times New Roman"/>
          <w:sz w:val="24"/>
          <w:szCs w:val="24"/>
        </w:rPr>
        <w:t>their</w:t>
      </w:r>
      <w:r w:rsidRPr="001B653F">
        <w:rPr>
          <w:rFonts w:ascii="Times New Roman" w:hAnsi="Times New Roman" w:cs="Times New Roman"/>
          <w:sz w:val="24"/>
          <w:szCs w:val="24"/>
        </w:rPr>
        <w:t xml:space="preserve"> </w:t>
      </w:r>
      <w:r w:rsidR="00097002">
        <w:rPr>
          <w:rFonts w:ascii="Times New Roman" w:hAnsi="Times New Roman" w:cs="Times New Roman"/>
          <w:sz w:val="24"/>
          <w:szCs w:val="24"/>
        </w:rPr>
        <w:t>wide</w:t>
      </w:r>
      <w:r w:rsidR="00AA10D0">
        <w:rPr>
          <w:rFonts w:ascii="Times New Roman" w:hAnsi="Times New Roman" w:cs="Times New Roman"/>
          <w:sz w:val="24"/>
          <w:szCs w:val="24"/>
        </w:rPr>
        <w:t xml:space="preserve"> </w:t>
      </w:r>
      <w:r w:rsidR="005B58DD">
        <w:rPr>
          <w:rFonts w:ascii="Times New Roman" w:hAnsi="Times New Roman" w:cs="Times New Roman"/>
          <w:sz w:val="24"/>
          <w:szCs w:val="24"/>
        </w:rPr>
        <w:t>appea</w:t>
      </w:r>
      <w:r w:rsidR="00AA10D0">
        <w:rPr>
          <w:rFonts w:ascii="Times New Roman" w:hAnsi="Times New Roman" w:cs="Times New Roman"/>
          <w:sz w:val="24"/>
          <w:szCs w:val="24"/>
        </w:rPr>
        <w:t>l</w:t>
      </w:r>
      <w:r w:rsidRPr="001B653F">
        <w:rPr>
          <w:rFonts w:ascii="Times New Roman" w:hAnsi="Times New Roman" w:cs="Times New Roman"/>
          <w:sz w:val="24"/>
          <w:szCs w:val="24"/>
        </w:rPr>
        <w:t>.</w:t>
      </w:r>
    </w:p>
    <w:p w14:paraId="12938DC8" w14:textId="123BA463" w:rsidR="006D35FC" w:rsidRDefault="005B58DD" w:rsidP="003B4FC6">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By contrast, i</w:t>
      </w:r>
      <w:r w:rsidR="006D35FC">
        <w:rPr>
          <w:rFonts w:ascii="Times New Roman" w:hAnsi="Times New Roman" w:cs="Times New Roman"/>
          <w:sz w:val="24"/>
          <w:szCs w:val="24"/>
        </w:rPr>
        <w:t xml:space="preserve">n the last half-century scholarship on the Enlightenment has become increasingly specialized and complex.  It is now viewed by most </w:t>
      </w:r>
      <w:r w:rsidR="00A41428">
        <w:rPr>
          <w:rFonts w:ascii="Times New Roman" w:hAnsi="Times New Roman" w:cs="Times New Roman"/>
          <w:sz w:val="24"/>
          <w:szCs w:val="24"/>
        </w:rPr>
        <w:t>experts</w:t>
      </w:r>
      <w:r w:rsidR="006D35FC">
        <w:rPr>
          <w:rFonts w:ascii="Times New Roman" w:hAnsi="Times New Roman" w:cs="Times New Roman"/>
          <w:sz w:val="24"/>
          <w:szCs w:val="24"/>
        </w:rPr>
        <w:t xml:space="preserve"> as a very</w:t>
      </w:r>
      <w:r w:rsidR="006D35FC" w:rsidRPr="003B3305">
        <w:rPr>
          <w:rFonts w:ascii="Times New Roman" w:hAnsi="Times New Roman" w:cs="Times New Roman"/>
          <w:sz w:val="24"/>
          <w:szCs w:val="24"/>
        </w:rPr>
        <w:t xml:space="preserve"> broad and diverse social, cultural</w:t>
      </w:r>
      <w:r w:rsidR="003B4FC6">
        <w:rPr>
          <w:rFonts w:ascii="Times New Roman" w:hAnsi="Times New Roman" w:cs="Times New Roman"/>
          <w:sz w:val="24"/>
          <w:szCs w:val="24"/>
        </w:rPr>
        <w:t>,</w:t>
      </w:r>
      <w:r w:rsidR="006D35FC" w:rsidRPr="003B3305">
        <w:rPr>
          <w:rFonts w:ascii="Times New Roman" w:hAnsi="Times New Roman" w:cs="Times New Roman"/>
          <w:sz w:val="24"/>
          <w:szCs w:val="24"/>
        </w:rPr>
        <w:t xml:space="preserve"> an</w:t>
      </w:r>
      <w:r w:rsidR="006D35FC">
        <w:rPr>
          <w:rFonts w:ascii="Times New Roman" w:hAnsi="Times New Roman" w:cs="Times New Roman"/>
          <w:sz w:val="24"/>
          <w:szCs w:val="24"/>
        </w:rPr>
        <w:t>d intellectual movement that extended far beyond an elite circle of Parisian writers that typically includes Voltaire, Rousseau, Montesquieu, d’Alembert, Diderot, Condorcet</w:t>
      </w:r>
      <w:r w:rsidR="003B4FC6">
        <w:rPr>
          <w:rFonts w:ascii="Times New Roman" w:hAnsi="Times New Roman" w:cs="Times New Roman"/>
          <w:sz w:val="24"/>
          <w:szCs w:val="24"/>
        </w:rPr>
        <w:t>,</w:t>
      </w:r>
      <w:r w:rsidR="006D35FC">
        <w:rPr>
          <w:rFonts w:ascii="Times New Roman" w:hAnsi="Times New Roman" w:cs="Times New Roman"/>
          <w:sz w:val="24"/>
          <w:szCs w:val="24"/>
        </w:rPr>
        <w:t xml:space="preserve"> and </w:t>
      </w:r>
      <w:proofErr w:type="spellStart"/>
      <w:r w:rsidR="006D35FC">
        <w:rPr>
          <w:rFonts w:ascii="Times New Roman" w:hAnsi="Times New Roman" w:cs="Times New Roman"/>
          <w:sz w:val="24"/>
          <w:szCs w:val="24"/>
        </w:rPr>
        <w:t>d’Holbach</w:t>
      </w:r>
      <w:proofErr w:type="spellEnd"/>
      <w:r w:rsidR="006D35FC">
        <w:rPr>
          <w:rFonts w:ascii="Times New Roman" w:hAnsi="Times New Roman" w:cs="Times New Roman"/>
          <w:sz w:val="24"/>
          <w:szCs w:val="24"/>
        </w:rPr>
        <w:t xml:space="preserve">.  Distinctions are now made between a ‘high Enlightenment’ of such intellectuals and a ‘low Enlightenment’ of Grub Street journalists and pamphleteers who are </w:t>
      </w:r>
      <w:r w:rsidR="00AA10D0">
        <w:rPr>
          <w:rFonts w:ascii="Times New Roman" w:hAnsi="Times New Roman" w:cs="Times New Roman"/>
          <w:sz w:val="24"/>
          <w:szCs w:val="24"/>
        </w:rPr>
        <w:t xml:space="preserve">now </w:t>
      </w:r>
      <w:r w:rsidR="006D35FC">
        <w:rPr>
          <w:rFonts w:ascii="Times New Roman" w:hAnsi="Times New Roman" w:cs="Times New Roman"/>
          <w:sz w:val="24"/>
          <w:szCs w:val="24"/>
        </w:rPr>
        <w:t xml:space="preserve">mostly </w:t>
      </w:r>
      <w:r>
        <w:rPr>
          <w:rFonts w:ascii="Times New Roman" w:hAnsi="Times New Roman" w:cs="Times New Roman"/>
          <w:sz w:val="24"/>
          <w:szCs w:val="24"/>
        </w:rPr>
        <w:t>forgotten</w:t>
      </w:r>
      <w:r w:rsidR="006D35FC">
        <w:rPr>
          <w:rFonts w:ascii="Times New Roman" w:hAnsi="Times New Roman" w:cs="Times New Roman"/>
          <w:sz w:val="24"/>
          <w:szCs w:val="24"/>
        </w:rPr>
        <w:t>.</w:t>
      </w:r>
      <w:r w:rsidR="006D35FC">
        <w:rPr>
          <w:rStyle w:val="EndnoteReference"/>
          <w:rFonts w:ascii="Times New Roman" w:hAnsi="Times New Roman" w:cs="Times New Roman"/>
          <w:sz w:val="24"/>
          <w:szCs w:val="24"/>
        </w:rPr>
        <w:endnoteReference w:id="4"/>
      </w:r>
      <w:r w:rsidR="006D35FC">
        <w:rPr>
          <w:rFonts w:ascii="Times New Roman" w:hAnsi="Times New Roman" w:cs="Times New Roman"/>
          <w:sz w:val="24"/>
          <w:szCs w:val="24"/>
        </w:rPr>
        <w:t xml:space="preserve">  And we know of the existence of Enlightenments in many different national contexts, including Bohemia, Italy, Sweden, </w:t>
      </w:r>
      <w:r w:rsidR="00097002">
        <w:rPr>
          <w:rFonts w:ascii="Times New Roman" w:hAnsi="Times New Roman" w:cs="Times New Roman"/>
          <w:sz w:val="24"/>
          <w:szCs w:val="24"/>
        </w:rPr>
        <w:t xml:space="preserve">Scotland, </w:t>
      </w:r>
      <w:r w:rsidR="006D35FC">
        <w:rPr>
          <w:rFonts w:ascii="Times New Roman" w:hAnsi="Times New Roman" w:cs="Times New Roman"/>
          <w:sz w:val="24"/>
          <w:szCs w:val="24"/>
        </w:rPr>
        <w:t>Russia</w:t>
      </w:r>
      <w:r w:rsidR="003B4FC6">
        <w:rPr>
          <w:rFonts w:ascii="Times New Roman" w:hAnsi="Times New Roman" w:cs="Times New Roman"/>
          <w:sz w:val="24"/>
          <w:szCs w:val="24"/>
        </w:rPr>
        <w:t>,</w:t>
      </w:r>
      <w:r w:rsidR="006D35FC">
        <w:rPr>
          <w:rFonts w:ascii="Times New Roman" w:hAnsi="Times New Roman" w:cs="Times New Roman"/>
          <w:sz w:val="24"/>
          <w:szCs w:val="24"/>
        </w:rPr>
        <w:t xml:space="preserve"> and the Netherlands, </w:t>
      </w:r>
      <w:r>
        <w:rPr>
          <w:rFonts w:ascii="Times New Roman" w:hAnsi="Times New Roman" w:cs="Times New Roman"/>
          <w:sz w:val="24"/>
          <w:szCs w:val="24"/>
        </w:rPr>
        <w:t xml:space="preserve">each with important variations in outlook </w:t>
      </w:r>
      <w:r w:rsidR="00AA10D0">
        <w:rPr>
          <w:rFonts w:ascii="Times New Roman" w:hAnsi="Times New Roman" w:cs="Times New Roman"/>
          <w:sz w:val="24"/>
          <w:szCs w:val="24"/>
        </w:rPr>
        <w:t xml:space="preserve">and emphasis </w:t>
      </w:r>
      <w:r>
        <w:rPr>
          <w:rFonts w:ascii="Times New Roman" w:hAnsi="Times New Roman" w:cs="Times New Roman"/>
          <w:sz w:val="24"/>
          <w:szCs w:val="24"/>
        </w:rPr>
        <w:t>that reflect local circumstances</w:t>
      </w:r>
      <w:r w:rsidR="000025FB">
        <w:rPr>
          <w:rFonts w:ascii="Times New Roman" w:hAnsi="Times New Roman" w:cs="Times New Roman"/>
          <w:sz w:val="24"/>
          <w:szCs w:val="24"/>
        </w:rPr>
        <w:t xml:space="preserve"> and cultural and historical particularities</w:t>
      </w:r>
      <w:r w:rsidR="006D35FC">
        <w:rPr>
          <w:rFonts w:ascii="Times New Roman" w:hAnsi="Times New Roman" w:cs="Times New Roman"/>
          <w:sz w:val="24"/>
          <w:szCs w:val="24"/>
        </w:rPr>
        <w:t>.</w:t>
      </w:r>
      <w:r w:rsidR="006D35FC">
        <w:rPr>
          <w:rStyle w:val="EndnoteReference"/>
          <w:rFonts w:ascii="Times New Roman" w:hAnsi="Times New Roman" w:cs="Times New Roman"/>
          <w:sz w:val="24"/>
          <w:szCs w:val="24"/>
        </w:rPr>
        <w:endnoteReference w:id="5"/>
      </w:r>
      <w:r w:rsidR="00A41428">
        <w:rPr>
          <w:rFonts w:ascii="Times New Roman" w:hAnsi="Times New Roman" w:cs="Times New Roman"/>
          <w:sz w:val="24"/>
          <w:szCs w:val="24"/>
        </w:rPr>
        <w:t xml:space="preserve">  </w:t>
      </w:r>
      <w:r w:rsidR="006D35FC">
        <w:rPr>
          <w:rFonts w:ascii="Times New Roman" w:hAnsi="Times New Roman" w:cs="Times New Roman"/>
          <w:sz w:val="24"/>
          <w:szCs w:val="24"/>
        </w:rPr>
        <w:t xml:space="preserve">This </w:t>
      </w:r>
      <w:r w:rsidR="006D35FC">
        <w:rPr>
          <w:rFonts w:ascii="Times New Roman" w:hAnsi="Times New Roman" w:cs="Times New Roman"/>
          <w:sz w:val="24"/>
          <w:szCs w:val="24"/>
        </w:rPr>
        <w:lastRenderedPageBreak/>
        <w:t xml:space="preserve">increasingly </w:t>
      </w:r>
      <w:r w:rsidR="00097002">
        <w:rPr>
          <w:rFonts w:ascii="Times New Roman" w:hAnsi="Times New Roman" w:cs="Times New Roman"/>
          <w:sz w:val="24"/>
          <w:szCs w:val="24"/>
        </w:rPr>
        <w:t>complicated</w:t>
      </w:r>
      <w:r w:rsidR="006D35FC">
        <w:rPr>
          <w:rFonts w:ascii="Times New Roman" w:hAnsi="Times New Roman" w:cs="Times New Roman"/>
          <w:sz w:val="24"/>
          <w:szCs w:val="24"/>
        </w:rPr>
        <w:t xml:space="preserve"> picture has </w:t>
      </w:r>
      <w:r w:rsidR="00097002">
        <w:rPr>
          <w:rFonts w:ascii="Times New Roman" w:hAnsi="Times New Roman" w:cs="Times New Roman"/>
          <w:sz w:val="24"/>
          <w:szCs w:val="24"/>
        </w:rPr>
        <w:t xml:space="preserve">even </w:t>
      </w:r>
      <w:r w:rsidR="006D35FC">
        <w:rPr>
          <w:rFonts w:ascii="Times New Roman" w:hAnsi="Times New Roman" w:cs="Times New Roman"/>
          <w:sz w:val="24"/>
          <w:szCs w:val="24"/>
        </w:rPr>
        <w:t>led some scholars to reject the concept of a single Enlightenment movement (</w:t>
      </w:r>
      <w:r>
        <w:rPr>
          <w:rFonts w:ascii="Times New Roman" w:hAnsi="Times New Roman" w:cs="Times New Roman"/>
          <w:sz w:val="24"/>
          <w:szCs w:val="24"/>
        </w:rPr>
        <w:t>‘</w:t>
      </w:r>
      <w:r w:rsidR="006D35FC">
        <w:rPr>
          <w:rFonts w:ascii="Times New Roman" w:hAnsi="Times New Roman" w:cs="Times New Roman"/>
          <w:sz w:val="24"/>
          <w:szCs w:val="24"/>
        </w:rPr>
        <w:t>the Enlightenment,</w:t>
      </w:r>
      <w:r>
        <w:rPr>
          <w:rFonts w:ascii="Times New Roman" w:hAnsi="Times New Roman" w:cs="Times New Roman"/>
          <w:sz w:val="24"/>
          <w:szCs w:val="24"/>
        </w:rPr>
        <w:t>’</w:t>
      </w:r>
      <w:r w:rsidR="006D35FC">
        <w:rPr>
          <w:rFonts w:ascii="Times New Roman" w:hAnsi="Times New Roman" w:cs="Times New Roman"/>
          <w:sz w:val="24"/>
          <w:szCs w:val="24"/>
        </w:rPr>
        <w:t xml:space="preserve"> with a definite article and capital ‘E’), </w:t>
      </w:r>
      <w:r w:rsidR="00A41428">
        <w:rPr>
          <w:rFonts w:ascii="Times New Roman" w:hAnsi="Times New Roman" w:cs="Times New Roman"/>
          <w:sz w:val="24"/>
          <w:szCs w:val="24"/>
        </w:rPr>
        <w:t>let alone a</w:t>
      </w:r>
      <w:r w:rsidR="00AA10D0">
        <w:rPr>
          <w:rFonts w:ascii="Times New Roman" w:hAnsi="Times New Roman" w:cs="Times New Roman"/>
          <w:sz w:val="24"/>
          <w:szCs w:val="24"/>
        </w:rPr>
        <w:t xml:space="preserve"> unified</w:t>
      </w:r>
      <w:r>
        <w:rPr>
          <w:rFonts w:ascii="Times New Roman" w:hAnsi="Times New Roman" w:cs="Times New Roman"/>
          <w:sz w:val="24"/>
          <w:szCs w:val="24"/>
        </w:rPr>
        <w:t xml:space="preserve"> Enlightenment</w:t>
      </w:r>
      <w:r w:rsidR="00A41428">
        <w:rPr>
          <w:rFonts w:ascii="Times New Roman" w:hAnsi="Times New Roman" w:cs="Times New Roman"/>
          <w:sz w:val="24"/>
          <w:szCs w:val="24"/>
        </w:rPr>
        <w:t xml:space="preserve"> ‘project</w:t>
      </w:r>
      <w:r w:rsidR="006D35FC">
        <w:rPr>
          <w:rFonts w:ascii="Times New Roman" w:hAnsi="Times New Roman" w:cs="Times New Roman"/>
          <w:sz w:val="24"/>
          <w:szCs w:val="24"/>
        </w:rPr>
        <w:t>.</w:t>
      </w:r>
      <w:r w:rsidR="00A41428">
        <w:rPr>
          <w:rFonts w:ascii="Times New Roman" w:hAnsi="Times New Roman" w:cs="Times New Roman"/>
          <w:sz w:val="24"/>
          <w:szCs w:val="24"/>
        </w:rPr>
        <w:t>’</w:t>
      </w:r>
      <w:r w:rsidR="000E224B">
        <w:rPr>
          <w:rStyle w:val="EndnoteReference"/>
          <w:rFonts w:ascii="Times New Roman" w:hAnsi="Times New Roman" w:cs="Times New Roman"/>
          <w:sz w:val="24"/>
          <w:szCs w:val="24"/>
        </w:rPr>
        <w:endnoteReference w:id="6"/>
      </w:r>
    </w:p>
    <w:p w14:paraId="0F870B04" w14:textId="317C6775" w:rsidR="005B58DD" w:rsidRDefault="00FB5B73" w:rsidP="003B4FC6">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example of</w:t>
      </w:r>
      <w:r w:rsidR="00AA10D0">
        <w:rPr>
          <w:rFonts w:ascii="Times New Roman" w:hAnsi="Times New Roman" w:cs="Times New Roman"/>
          <w:sz w:val="24"/>
          <w:szCs w:val="24"/>
        </w:rPr>
        <w:t xml:space="preserve"> the Enlightenment’s </w:t>
      </w:r>
      <w:r>
        <w:rPr>
          <w:rFonts w:ascii="Times New Roman" w:hAnsi="Times New Roman" w:cs="Times New Roman"/>
          <w:sz w:val="24"/>
          <w:szCs w:val="24"/>
        </w:rPr>
        <w:t>internal complexity will have to suffice here in the absence of space for more</w:t>
      </w:r>
      <w:r w:rsidR="00771ABE">
        <w:rPr>
          <w:rFonts w:ascii="Times New Roman" w:hAnsi="Times New Roman" w:cs="Times New Roman"/>
          <w:sz w:val="24"/>
          <w:szCs w:val="24"/>
        </w:rPr>
        <w:t>, and it is necessarily sketchy</w:t>
      </w:r>
      <w:r>
        <w:rPr>
          <w:rFonts w:ascii="Times New Roman" w:hAnsi="Times New Roman" w:cs="Times New Roman"/>
          <w:sz w:val="24"/>
          <w:szCs w:val="24"/>
        </w:rPr>
        <w:t xml:space="preserve">.  </w:t>
      </w:r>
      <w:r w:rsidR="001541F3">
        <w:rPr>
          <w:rFonts w:ascii="Times New Roman" w:hAnsi="Times New Roman" w:cs="Times New Roman"/>
          <w:sz w:val="24"/>
          <w:szCs w:val="24"/>
        </w:rPr>
        <w:t xml:space="preserve">The common </w:t>
      </w:r>
      <w:r w:rsidR="00C64963">
        <w:rPr>
          <w:rFonts w:ascii="Times New Roman" w:hAnsi="Times New Roman" w:cs="Times New Roman"/>
          <w:sz w:val="24"/>
          <w:szCs w:val="24"/>
        </w:rPr>
        <w:t>perception of</w:t>
      </w:r>
      <w:r w:rsidR="001541F3">
        <w:rPr>
          <w:rFonts w:ascii="Times New Roman" w:hAnsi="Times New Roman" w:cs="Times New Roman"/>
          <w:sz w:val="24"/>
          <w:szCs w:val="24"/>
        </w:rPr>
        <w:t xml:space="preserve"> the eighteenth century as the ‘Age of Reason’ when Enlightenment thinkers exalted reason above the passions is shared by Gray.  It is one of the </w:t>
      </w:r>
      <w:r w:rsidR="00C64963">
        <w:rPr>
          <w:rFonts w:ascii="Times New Roman" w:hAnsi="Times New Roman" w:cs="Times New Roman"/>
          <w:sz w:val="24"/>
          <w:szCs w:val="24"/>
        </w:rPr>
        <w:t xml:space="preserve">typically naïve </w:t>
      </w:r>
      <w:r w:rsidR="001541F3">
        <w:rPr>
          <w:rFonts w:ascii="Times New Roman" w:hAnsi="Times New Roman" w:cs="Times New Roman"/>
          <w:sz w:val="24"/>
          <w:szCs w:val="24"/>
        </w:rPr>
        <w:t>assumption</w:t>
      </w:r>
      <w:r w:rsidR="00C64963">
        <w:rPr>
          <w:rFonts w:ascii="Times New Roman" w:hAnsi="Times New Roman" w:cs="Times New Roman"/>
          <w:sz w:val="24"/>
          <w:szCs w:val="24"/>
        </w:rPr>
        <w:t>s</w:t>
      </w:r>
      <w:r w:rsidR="001541F3">
        <w:rPr>
          <w:rFonts w:ascii="Times New Roman" w:hAnsi="Times New Roman" w:cs="Times New Roman"/>
          <w:sz w:val="24"/>
          <w:szCs w:val="24"/>
        </w:rPr>
        <w:t xml:space="preserve"> of its proponents that he </w:t>
      </w:r>
      <w:r w:rsidR="00C64963">
        <w:rPr>
          <w:rFonts w:ascii="Times New Roman" w:hAnsi="Times New Roman" w:cs="Times New Roman"/>
          <w:sz w:val="24"/>
          <w:szCs w:val="24"/>
        </w:rPr>
        <w:t xml:space="preserve">often </w:t>
      </w:r>
      <w:r w:rsidR="001541F3">
        <w:rPr>
          <w:rFonts w:ascii="Times New Roman" w:hAnsi="Times New Roman" w:cs="Times New Roman"/>
          <w:sz w:val="24"/>
          <w:szCs w:val="24"/>
        </w:rPr>
        <w:t>criticizes</w:t>
      </w:r>
      <w:r w:rsidR="00C64963">
        <w:rPr>
          <w:rFonts w:ascii="Times New Roman" w:hAnsi="Times New Roman" w:cs="Times New Roman"/>
          <w:sz w:val="24"/>
          <w:szCs w:val="24"/>
        </w:rPr>
        <w:t xml:space="preserve">.  Like Michael Oakeshott, he </w:t>
      </w:r>
      <w:r w:rsidR="00097002">
        <w:rPr>
          <w:rFonts w:ascii="Times New Roman" w:hAnsi="Times New Roman" w:cs="Times New Roman"/>
          <w:sz w:val="24"/>
          <w:szCs w:val="24"/>
        </w:rPr>
        <w:t>sees</w:t>
      </w:r>
      <w:r w:rsidR="00C64963">
        <w:rPr>
          <w:rFonts w:ascii="Times New Roman" w:hAnsi="Times New Roman" w:cs="Times New Roman"/>
          <w:sz w:val="24"/>
          <w:szCs w:val="24"/>
        </w:rPr>
        <w:t xml:space="preserve"> </w:t>
      </w:r>
      <w:r w:rsidR="000025FB">
        <w:rPr>
          <w:rFonts w:ascii="Times New Roman" w:hAnsi="Times New Roman" w:cs="Times New Roman"/>
          <w:sz w:val="24"/>
          <w:szCs w:val="24"/>
        </w:rPr>
        <w:t>a</w:t>
      </w:r>
      <w:r w:rsidR="00771ABE">
        <w:rPr>
          <w:rFonts w:ascii="Times New Roman" w:hAnsi="Times New Roman" w:cs="Times New Roman"/>
          <w:sz w:val="24"/>
          <w:szCs w:val="24"/>
        </w:rPr>
        <w:t>ll</w:t>
      </w:r>
      <w:r w:rsidR="000025FB">
        <w:rPr>
          <w:rFonts w:ascii="Times New Roman" w:hAnsi="Times New Roman" w:cs="Times New Roman"/>
          <w:sz w:val="24"/>
          <w:szCs w:val="24"/>
        </w:rPr>
        <w:t xml:space="preserve"> form</w:t>
      </w:r>
      <w:r w:rsidR="00771ABE">
        <w:rPr>
          <w:rFonts w:ascii="Times New Roman" w:hAnsi="Times New Roman" w:cs="Times New Roman"/>
          <w:sz w:val="24"/>
          <w:szCs w:val="24"/>
        </w:rPr>
        <w:t>s</w:t>
      </w:r>
      <w:r w:rsidR="000025FB">
        <w:rPr>
          <w:rFonts w:ascii="Times New Roman" w:hAnsi="Times New Roman" w:cs="Times New Roman"/>
          <w:sz w:val="24"/>
          <w:szCs w:val="24"/>
        </w:rPr>
        <w:t xml:space="preserve"> of </w:t>
      </w:r>
      <w:r w:rsidR="00C64963">
        <w:rPr>
          <w:rFonts w:ascii="Times New Roman" w:hAnsi="Times New Roman" w:cs="Times New Roman"/>
          <w:sz w:val="24"/>
          <w:szCs w:val="24"/>
        </w:rPr>
        <w:t xml:space="preserve">rationalism in politics </w:t>
      </w:r>
      <w:r w:rsidR="00097002">
        <w:rPr>
          <w:rFonts w:ascii="Times New Roman" w:hAnsi="Times New Roman" w:cs="Times New Roman"/>
          <w:sz w:val="24"/>
          <w:szCs w:val="24"/>
        </w:rPr>
        <w:t xml:space="preserve">as </w:t>
      </w:r>
      <w:r w:rsidR="00C64963">
        <w:rPr>
          <w:rFonts w:ascii="Times New Roman" w:hAnsi="Times New Roman" w:cs="Times New Roman"/>
          <w:sz w:val="24"/>
          <w:szCs w:val="24"/>
        </w:rPr>
        <w:t>dangerous delusion</w:t>
      </w:r>
      <w:r w:rsidR="00C71C9F">
        <w:rPr>
          <w:rFonts w:ascii="Times New Roman" w:hAnsi="Times New Roman" w:cs="Times New Roman"/>
          <w:sz w:val="24"/>
          <w:szCs w:val="24"/>
        </w:rPr>
        <w:t>s</w:t>
      </w:r>
      <w:r w:rsidR="00C64963">
        <w:rPr>
          <w:rFonts w:ascii="Times New Roman" w:hAnsi="Times New Roman" w:cs="Times New Roman"/>
          <w:sz w:val="24"/>
          <w:szCs w:val="24"/>
        </w:rPr>
        <w:t xml:space="preserve"> that often lead to coercion and terror</w:t>
      </w:r>
      <w:r w:rsidR="00771ABE">
        <w:rPr>
          <w:rFonts w:ascii="Times New Roman" w:hAnsi="Times New Roman" w:cs="Times New Roman"/>
          <w:sz w:val="24"/>
          <w:szCs w:val="24"/>
        </w:rPr>
        <w:t xml:space="preserve">, particularly the Enlightenment </w:t>
      </w:r>
      <w:commentRangeStart w:id="29"/>
      <w:r w:rsidR="00771ABE">
        <w:rPr>
          <w:rFonts w:ascii="Times New Roman" w:hAnsi="Times New Roman" w:cs="Times New Roman"/>
          <w:sz w:val="24"/>
          <w:szCs w:val="24"/>
        </w:rPr>
        <w:t>form</w:t>
      </w:r>
      <w:commentRangeEnd w:id="29"/>
      <w:r w:rsidR="00D03F7B">
        <w:rPr>
          <w:rStyle w:val="CommentReference"/>
        </w:rPr>
        <w:commentReference w:id="29"/>
      </w:r>
      <w:r w:rsidR="00C64963">
        <w:rPr>
          <w:rFonts w:ascii="Times New Roman" w:hAnsi="Times New Roman" w:cs="Times New Roman"/>
          <w:sz w:val="24"/>
          <w:szCs w:val="24"/>
        </w:rPr>
        <w:t>.</w:t>
      </w:r>
    </w:p>
    <w:p w14:paraId="664D5BB4" w14:textId="6B8C319E" w:rsidR="000025FB" w:rsidRDefault="00C64963" w:rsidP="00D03F7B">
      <w:pPr>
        <w:spacing w:before="100" w:beforeAutospacing="1" w:after="100" w:afterAutospacing="1" w:line="480" w:lineRule="auto"/>
        <w:ind w:firstLine="720"/>
        <w:contextualSpacing/>
        <w:rPr>
          <w:rFonts w:ascii="Times New Roman" w:hAnsi="Times New Roman" w:cs="Times New Roman"/>
          <w:sz w:val="24"/>
          <w:szCs w:val="24"/>
        </w:rPr>
      </w:pPr>
      <w:r w:rsidRPr="000F0021">
        <w:rPr>
          <w:rFonts w:ascii="Times New Roman" w:hAnsi="Times New Roman" w:cs="Times New Roman"/>
          <w:sz w:val="24"/>
          <w:szCs w:val="24"/>
        </w:rPr>
        <w:t xml:space="preserve">In fact, the views of the philosophers of the Enlightenment </w:t>
      </w:r>
      <w:r w:rsidR="005B58DD" w:rsidRPr="000F0021">
        <w:rPr>
          <w:rFonts w:ascii="Times New Roman" w:hAnsi="Times New Roman" w:cs="Times New Roman"/>
          <w:sz w:val="24"/>
          <w:szCs w:val="24"/>
        </w:rPr>
        <w:t xml:space="preserve">on this </w:t>
      </w:r>
      <w:r w:rsidRPr="000F0021">
        <w:rPr>
          <w:rFonts w:ascii="Times New Roman" w:hAnsi="Times New Roman" w:cs="Times New Roman"/>
          <w:sz w:val="24"/>
          <w:szCs w:val="24"/>
        </w:rPr>
        <w:t xml:space="preserve">covered a broad range.  </w:t>
      </w:r>
      <w:r w:rsidR="00097002" w:rsidRPr="000F0021">
        <w:rPr>
          <w:rFonts w:ascii="Times New Roman" w:hAnsi="Times New Roman" w:cs="Times New Roman"/>
          <w:sz w:val="24"/>
          <w:szCs w:val="24"/>
        </w:rPr>
        <w:t xml:space="preserve">At one extreme, thinkers such as </w:t>
      </w:r>
      <w:r w:rsidRPr="000F0021">
        <w:rPr>
          <w:rFonts w:ascii="Times New Roman" w:hAnsi="Times New Roman" w:cs="Times New Roman"/>
          <w:sz w:val="24"/>
          <w:szCs w:val="24"/>
        </w:rPr>
        <w:t xml:space="preserve">David </w:t>
      </w:r>
      <w:r w:rsidR="000E224B" w:rsidRPr="000F0021">
        <w:rPr>
          <w:rFonts w:ascii="Times New Roman" w:hAnsi="Times New Roman" w:cs="Times New Roman"/>
          <w:sz w:val="24"/>
          <w:szCs w:val="24"/>
        </w:rPr>
        <w:t xml:space="preserve">Hume, </w:t>
      </w:r>
      <w:r w:rsidRPr="000F0021">
        <w:rPr>
          <w:rFonts w:ascii="Times New Roman" w:hAnsi="Times New Roman" w:cs="Times New Roman"/>
          <w:sz w:val="24"/>
          <w:szCs w:val="24"/>
        </w:rPr>
        <w:t xml:space="preserve">Denis </w:t>
      </w:r>
      <w:r w:rsidR="000E224B" w:rsidRPr="000F0021">
        <w:rPr>
          <w:rFonts w:ascii="Times New Roman" w:hAnsi="Times New Roman" w:cs="Times New Roman"/>
          <w:sz w:val="24"/>
          <w:szCs w:val="24"/>
        </w:rPr>
        <w:t>Diderot</w:t>
      </w:r>
      <w:r w:rsidRPr="000F0021">
        <w:rPr>
          <w:rFonts w:ascii="Times New Roman" w:hAnsi="Times New Roman" w:cs="Times New Roman"/>
          <w:sz w:val="24"/>
          <w:szCs w:val="24"/>
        </w:rPr>
        <w:t xml:space="preserve"> and Jean-Jacques</w:t>
      </w:r>
      <w:r w:rsidR="000E224B" w:rsidRPr="000F0021">
        <w:rPr>
          <w:rFonts w:ascii="Times New Roman" w:hAnsi="Times New Roman" w:cs="Times New Roman"/>
          <w:sz w:val="24"/>
          <w:szCs w:val="24"/>
        </w:rPr>
        <w:t xml:space="preserve"> Rousseau</w:t>
      </w:r>
      <w:r w:rsidR="00097002" w:rsidRPr="000F0021">
        <w:rPr>
          <w:rFonts w:ascii="Times New Roman" w:hAnsi="Times New Roman" w:cs="Times New Roman"/>
          <w:sz w:val="24"/>
          <w:szCs w:val="24"/>
        </w:rPr>
        <w:t xml:space="preserve"> </w:t>
      </w:r>
      <w:r w:rsidR="0041496F" w:rsidRPr="000F0021">
        <w:rPr>
          <w:rFonts w:ascii="Times New Roman" w:hAnsi="Times New Roman" w:cs="Times New Roman"/>
          <w:sz w:val="24"/>
          <w:szCs w:val="24"/>
        </w:rPr>
        <w:t>regarded the passions as greater than reason</w:t>
      </w:r>
      <w:r w:rsidR="00097002" w:rsidRPr="000F0021">
        <w:rPr>
          <w:rFonts w:ascii="Times New Roman" w:hAnsi="Times New Roman" w:cs="Times New Roman"/>
          <w:sz w:val="24"/>
          <w:szCs w:val="24"/>
        </w:rPr>
        <w:t xml:space="preserve"> and could not </w:t>
      </w:r>
      <w:r w:rsidR="000025FB" w:rsidRPr="000F0021">
        <w:rPr>
          <w:rFonts w:ascii="Times New Roman" w:hAnsi="Times New Roman" w:cs="Times New Roman"/>
          <w:sz w:val="24"/>
          <w:szCs w:val="24"/>
        </w:rPr>
        <w:t xml:space="preserve">fairly </w:t>
      </w:r>
      <w:r w:rsidR="00097002" w:rsidRPr="000F0021">
        <w:rPr>
          <w:rFonts w:ascii="Times New Roman" w:hAnsi="Times New Roman" w:cs="Times New Roman"/>
          <w:sz w:val="24"/>
          <w:szCs w:val="24"/>
        </w:rPr>
        <w:t xml:space="preserve">be accused of </w:t>
      </w:r>
      <w:r w:rsidR="00771ABE" w:rsidRPr="000F0021">
        <w:rPr>
          <w:rFonts w:ascii="Times New Roman" w:hAnsi="Times New Roman" w:cs="Times New Roman"/>
          <w:sz w:val="24"/>
          <w:szCs w:val="24"/>
        </w:rPr>
        <w:t xml:space="preserve">having </w:t>
      </w:r>
      <w:r w:rsidR="00097002" w:rsidRPr="000F0021">
        <w:rPr>
          <w:rFonts w:ascii="Times New Roman" w:hAnsi="Times New Roman" w:cs="Times New Roman"/>
          <w:sz w:val="24"/>
          <w:szCs w:val="24"/>
        </w:rPr>
        <w:t>a naïve faith in the latter</w:t>
      </w:r>
      <w:r w:rsidR="000E224B" w:rsidRPr="000F0021">
        <w:rPr>
          <w:rFonts w:ascii="Times New Roman" w:hAnsi="Times New Roman" w:cs="Times New Roman"/>
          <w:sz w:val="24"/>
          <w:szCs w:val="24"/>
        </w:rPr>
        <w:t>.</w:t>
      </w:r>
      <w:r w:rsidR="0041496F" w:rsidRPr="000F0021">
        <w:rPr>
          <w:rFonts w:ascii="Times New Roman" w:hAnsi="Times New Roman" w:cs="Times New Roman"/>
          <w:sz w:val="24"/>
          <w:szCs w:val="24"/>
        </w:rPr>
        <w:t xml:space="preserve">  It is with some justification that the historian Peter Gay refer</w:t>
      </w:r>
      <w:r w:rsidR="00771ABE" w:rsidRPr="000F0021">
        <w:rPr>
          <w:rFonts w:ascii="Times New Roman" w:hAnsi="Times New Roman" w:cs="Times New Roman"/>
          <w:sz w:val="24"/>
          <w:szCs w:val="24"/>
        </w:rPr>
        <w:t>red</w:t>
      </w:r>
      <w:r w:rsidR="0041496F" w:rsidRPr="000F0021">
        <w:rPr>
          <w:rFonts w:ascii="Times New Roman" w:hAnsi="Times New Roman" w:cs="Times New Roman"/>
          <w:sz w:val="24"/>
          <w:szCs w:val="24"/>
        </w:rPr>
        <w:t xml:space="preserve"> to ‘the Enlightenment’s rehabilitation of the passions’ (Gay 1969, p. 192).</w:t>
      </w:r>
      <w:r w:rsidR="00A46F63" w:rsidRPr="000F0021">
        <w:rPr>
          <w:rFonts w:ascii="Times New Roman" w:hAnsi="Times New Roman" w:cs="Times New Roman"/>
          <w:sz w:val="24"/>
          <w:szCs w:val="24"/>
        </w:rPr>
        <w:t xml:space="preserve">  At the opposite extreme were </w:t>
      </w:r>
      <w:r w:rsidR="00097002" w:rsidRPr="000F0021">
        <w:rPr>
          <w:rFonts w:ascii="Times New Roman" w:hAnsi="Times New Roman" w:cs="Times New Roman"/>
          <w:sz w:val="24"/>
          <w:szCs w:val="24"/>
        </w:rPr>
        <w:t>those</w:t>
      </w:r>
      <w:r w:rsidR="00A46F63" w:rsidRPr="000F0021">
        <w:rPr>
          <w:rFonts w:ascii="Times New Roman" w:hAnsi="Times New Roman" w:cs="Times New Roman"/>
          <w:sz w:val="24"/>
          <w:szCs w:val="24"/>
        </w:rPr>
        <w:t xml:space="preserve"> such as the mathematician the Marquis de Condorcet</w:t>
      </w:r>
      <w:r w:rsidR="00235B2A" w:rsidRPr="000F0021">
        <w:rPr>
          <w:rFonts w:ascii="Times New Roman" w:hAnsi="Times New Roman" w:cs="Times New Roman"/>
          <w:sz w:val="24"/>
          <w:szCs w:val="24"/>
        </w:rPr>
        <w:t xml:space="preserve"> whose great confidence in the power of human reason was the basis of his faith in progress</w:t>
      </w:r>
      <w:r w:rsidR="005B58DD" w:rsidRPr="000F0021">
        <w:rPr>
          <w:rFonts w:ascii="Times New Roman" w:hAnsi="Times New Roman" w:cs="Times New Roman"/>
          <w:sz w:val="24"/>
          <w:szCs w:val="24"/>
        </w:rPr>
        <w:t xml:space="preserve"> and unshakeable optimism about the future</w:t>
      </w:r>
      <w:r w:rsidR="00771ABE" w:rsidRPr="000F0021">
        <w:rPr>
          <w:rFonts w:ascii="Times New Roman" w:hAnsi="Times New Roman" w:cs="Times New Roman"/>
          <w:sz w:val="24"/>
          <w:szCs w:val="24"/>
        </w:rPr>
        <w:t xml:space="preserve">, </w:t>
      </w:r>
      <w:r w:rsidR="000F0021" w:rsidRPr="000F0021">
        <w:rPr>
          <w:rFonts w:ascii="Times New Roman" w:hAnsi="Times New Roman" w:cs="Times New Roman"/>
          <w:sz w:val="24"/>
          <w:szCs w:val="24"/>
        </w:rPr>
        <w:t>part</w:t>
      </w:r>
      <w:r w:rsidR="00C71C9F">
        <w:rPr>
          <w:rFonts w:ascii="Times New Roman" w:hAnsi="Times New Roman" w:cs="Times New Roman"/>
          <w:sz w:val="24"/>
          <w:szCs w:val="24"/>
        </w:rPr>
        <w:t>icularly</w:t>
      </w:r>
      <w:r w:rsidR="000F0021" w:rsidRPr="000F0021">
        <w:rPr>
          <w:rFonts w:ascii="Times New Roman" w:hAnsi="Times New Roman" w:cs="Times New Roman"/>
          <w:sz w:val="24"/>
          <w:szCs w:val="24"/>
        </w:rPr>
        <w:t xml:space="preserve"> as expressed in his posthumously published </w:t>
      </w:r>
      <w:r w:rsidR="000F0021" w:rsidRPr="000F0021">
        <w:rPr>
          <w:rFonts w:ascii="Times New Roman" w:hAnsi="Times New Roman" w:cs="Times New Roman"/>
          <w:i/>
          <w:iCs/>
          <w:sz w:val="24"/>
          <w:szCs w:val="24"/>
        </w:rPr>
        <w:t>Sketch for a Historical Picture of the Progress of the Human Mind</w:t>
      </w:r>
      <w:r w:rsidR="000F0021" w:rsidRPr="000F0021">
        <w:rPr>
          <w:rFonts w:ascii="Times New Roman" w:hAnsi="Times New Roman" w:cs="Times New Roman"/>
          <w:sz w:val="24"/>
          <w:szCs w:val="24"/>
        </w:rPr>
        <w:t> (1795)</w:t>
      </w:r>
      <w:r w:rsidR="00235B2A">
        <w:rPr>
          <w:rFonts w:ascii="Times New Roman" w:hAnsi="Times New Roman" w:cs="Times New Roman"/>
          <w:sz w:val="24"/>
          <w:szCs w:val="24"/>
        </w:rPr>
        <w:t>.</w:t>
      </w:r>
      <w:r w:rsidR="00097002">
        <w:rPr>
          <w:rFonts w:ascii="Times New Roman" w:hAnsi="Times New Roman" w:cs="Times New Roman"/>
          <w:sz w:val="24"/>
          <w:szCs w:val="24"/>
        </w:rPr>
        <w:t xml:space="preserve">  </w:t>
      </w:r>
      <w:r w:rsidR="000025FB">
        <w:rPr>
          <w:rFonts w:ascii="Times New Roman" w:hAnsi="Times New Roman" w:cs="Times New Roman"/>
          <w:sz w:val="24"/>
          <w:szCs w:val="24"/>
        </w:rPr>
        <w:t xml:space="preserve">Most stood somewhere between these </w:t>
      </w:r>
      <w:r w:rsidR="00C71C9F">
        <w:rPr>
          <w:rFonts w:ascii="Times New Roman" w:hAnsi="Times New Roman" w:cs="Times New Roman"/>
          <w:sz w:val="24"/>
          <w:szCs w:val="24"/>
        </w:rPr>
        <w:t>two poles</w:t>
      </w:r>
      <w:r w:rsidR="000F0021">
        <w:rPr>
          <w:rFonts w:ascii="Times New Roman" w:hAnsi="Times New Roman" w:cs="Times New Roman"/>
          <w:sz w:val="24"/>
          <w:szCs w:val="24"/>
        </w:rPr>
        <w:t>, so i</w:t>
      </w:r>
      <w:r w:rsidR="000025FB">
        <w:rPr>
          <w:rFonts w:ascii="Times New Roman" w:hAnsi="Times New Roman" w:cs="Times New Roman"/>
          <w:sz w:val="24"/>
          <w:szCs w:val="24"/>
        </w:rPr>
        <w:t>t is hard to speak about a single Enlightenment view on this.  Gray’s Enlightenment is a simplification that looks more like the unrepresentative Condorcet than it does the typical, mainstream eighteenth-century thinkers, most of whom viewed humans as a complex and volatile mix of reason and passions.</w:t>
      </w:r>
    </w:p>
    <w:p w14:paraId="0AB1B302" w14:textId="6E828EA0" w:rsidR="000025FB" w:rsidRDefault="00567BAA" w:rsidP="00D03F7B">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same is true of many </w:t>
      </w:r>
      <w:r w:rsidR="00097002">
        <w:rPr>
          <w:rFonts w:ascii="Times New Roman" w:hAnsi="Times New Roman" w:cs="Times New Roman"/>
          <w:sz w:val="24"/>
          <w:szCs w:val="24"/>
        </w:rPr>
        <w:t xml:space="preserve">other </w:t>
      </w:r>
      <w:r>
        <w:rPr>
          <w:rFonts w:ascii="Times New Roman" w:hAnsi="Times New Roman" w:cs="Times New Roman"/>
          <w:sz w:val="24"/>
          <w:szCs w:val="24"/>
        </w:rPr>
        <w:t>aspects of eighteenth-century thought</w:t>
      </w:r>
      <w:r w:rsidR="00AA37FD">
        <w:rPr>
          <w:rFonts w:ascii="Times New Roman" w:hAnsi="Times New Roman" w:cs="Times New Roman"/>
          <w:sz w:val="24"/>
          <w:szCs w:val="24"/>
        </w:rPr>
        <w:t>, such as religion and historical progress, which were just as varied</w:t>
      </w:r>
      <w:r>
        <w:rPr>
          <w:rFonts w:ascii="Times New Roman" w:hAnsi="Times New Roman" w:cs="Times New Roman"/>
          <w:sz w:val="24"/>
          <w:szCs w:val="24"/>
        </w:rPr>
        <w:t xml:space="preserve">.  Often it is the enemies of the </w:t>
      </w:r>
      <w:r>
        <w:rPr>
          <w:rFonts w:ascii="Times New Roman" w:hAnsi="Times New Roman" w:cs="Times New Roman"/>
          <w:sz w:val="24"/>
          <w:szCs w:val="24"/>
        </w:rPr>
        <w:lastRenderedPageBreak/>
        <w:t xml:space="preserve">Enlightenment who set it up with a spurious </w:t>
      </w:r>
      <w:r w:rsidR="00AA10D0">
        <w:rPr>
          <w:rFonts w:ascii="Times New Roman" w:hAnsi="Times New Roman" w:cs="Times New Roman"/>
          <w:sz w:val="24"/>
          <w:szCs w:val="24"/>
        </w:rPr>
        <w:t xml:space="preserve">internal </w:t>
      </w:r>
      <w:r>
        <w:rPr>
          <w:rFonts w:ascii="Times New Roman" w:hAnsi="Times New Roman" w:cs="Times New Roman"/>
          <w:sz w:val="24"/>
          <w:szCs w:val="24"/>
        </w:rPr>
        <w:t xml:space="preserve">coherence in order to </w:t>
      </w:r>
      <w:r w:rsidR="00AA37FD">
        <w:rPr>
          <w:rFonts w:ascii="Times New Roman" w:hAnsi="Times New Roman" w:cs="Times New Roman"/>
          <w:sz w:val="24"/>
          <w:szCs w:val="24"/>
        </w:rPr>
        <w:t xml:space="preserve">make it an easier target to </w:t>
      </w:r>
      <w:r>
        <w:rPr>
          <w:rFonts w:ascii="Times New Roman" w:hAnsi="Times New Roman" w:cs="Times New Roman"/>
          <w:sz w:val="24"/>
          <w:szCs w:val="24"/>
        </w:rPr>
        <w:t>knock down.</w:t>
      </w:r>
      <w:r w:rsidR="00AA37FD">
        <w:rPr>
          <w:rStyle w:val="EndnoteReference"/>
          <w:rFonts w:ascii="Times New Roman" w:hAnsi="Times New Roman" w:cs="Times New Roman"/>
          <w:sz w:val="24"/>
          <w:szCs w:val="24"/>
        </w:rPr>
        <w:endnoteReference w:id="7"/>
      </w:r>
      <w:r>
        <w:rPr>
          <w:rFonts w:ascii="Times New Roman" w:hAnsi="Times New Roman" w:cs="Times New Roman"/>
          <w:sz w:val="24"/>
          <w:szCs w:val="24"/>
        </w:rPr>
        <w:t xml:space="preserve">  </w:t>
      </w:r>
      <w:r w:rsidR="00AA37FD">
        <w:rPr>
          <w:rFonts w:ascii="Times New Roman" w:hAnsi="Times New Roman" w:cs="Times New Roman"/>
          <w:sz w:val="24"/>
          <w:szCs w:val="24"/>
        </w:rPr>
        <w:t xml:space="preserve">To some extent, </w:t>
      </w:r>
      <w:r w:rsidR="00AA10D0">
        <w:rPr>
          <w:rFonts w:ascii="Times New Roman" w:hAnsi="Times New Roman" w:cs="Times New Roman"/>
          <w:sz w:val="24"/>
          <w:szCs w:val="24"/>
        </w:rPr>
        <w:t>‘</w:t>
      </w:r>
      <w:r w:rsidR="00AA37FD">
        <w:rPr>
          <w:rFonts w:ascii="Times New Roman" w:hAnsi="Times New Roman" w:cs="Times New Roman"/>
          <w:sz w:val="24"/>
          <w:szCs w:val="24"/>
        </w:rPr>
        <w:t>the Enlightenment</w:t>
      </w:r>
      <w:r w:rsidR="00AA10D0">
        <w:rPr>
          <w:rFonts w:ascii="Times New Roman" w:hAnsi="Times New Roman" w:cs="Times New Roman"/>
          <w:sz w:val="24"/>
          <w:szCs w:val="24"/>
        </w:rPr>
        <w:t>’</w:t>
      </w:r>
      <w:r w:rsidR="00AA37FD">
        <w:rPr>
          <w:rFonts w:ascii="Times New Roman" w:hAnsi="Times New Roman" w:cs="Times New Roman"/>
          <w:sz w:val="24"/>
          <w:szCs w:val="24"/>
        </w:rPr>
        <w:t xml:space="preserve"> is a construction of its enemies</w:t>
      </w:r>
      <w:r w:rsidR="00AA10D0">
        <w:rPr>
          <w:rFonts w:ascii="Times New Roman" w:hAnsi="Times New Roman" w:cs="Times New Roman"/>
          <w:sz w:val="24"/>
          <w:szCs w:val="24"/>
        </w:rPr>
        <w:t>, and Gray is a good example of this.</w:t>
      </w:r>
      <w:r w:rsidR="000025FB">
        <w:rPr>
          <w:rFonts w:ascii="Times New Roman" w:hAnsi="Times New Roman" w:cs="Times New Roman"/>
          <w:sz w:val="24"/>
          <w:szCs w:val="24"/>
        </w:rPr>
        <w:t xml:space="preserve">  </w:t>
      </w:r>
      <w:r w:rsidR="00C71C9F">
        <w:rPr>
          <w:rFonts w:ascii="Times New Roman" w:hAnsi="Times New Roman" w:cs="Times New Roman"/>
          <w:sz w:val="24"/>
          <w:szCs w:val="24"/>
        </w:rPr>
        <w:t>It is first constructed before it is de-constructed.</w:t>
      </w:r>
    </w:p>
    <w:p w14:paraId="612C6FA3" w14:textId="662B3E3E" w:rsidR="00097002" w:rsidRDefault="00097002" w:rsidP="0024458D">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w:t>
      </w:r>
      <w:r w:rsidRPr="007428AD">
        <w:rPr>
          <w:rFonts w:ascii="Times New Roman" w:hAnsi="Times New Roman" w:cs="Times New Roman"/>
          <w:sz w:val="24"/>
          <w:szCs w:val="24"/>
        </w:rPr>
        <w:t xml:space="preserve">t is not </w:t>
      </w:r>
      <w:r>
        <w:rPr>
          <w:rFonts w:ascii="Times New Roman" w:hAnsi="Times New Roman" w:cs="Times New Roman"/>
          <w:sz w:val="24"/>
          <w:szCs w:val="24"/>
        </w:rPr>
        <w:t xml:space="preserve">entirely </w:t>
      </w:r>
      <w:r w:rsidRPr="007428AD">
        <w:rPr>
          <w:rFonts w:ascii="Times New Roman" w:hAnsi="Times New Roman" w:cs="Times New Roman"/>
          <w:sz w:val="24"/>
          <w:szCs w:val="24"/>
        </w:rPr>
        <w:t xml:space="preserve">clear what the outer limits of Gray’s pluralism are that would </w:t>
      </w:r>
      <w:r>
        <w:rPr>
          <w:rFonts w:ascii="Times New Roman" w:hAnsi="Times New Roman" w:cs="Times New Roman"/>
          <w:sz w:val="24"/>
          <w:szCs w:val="24"/>
        </w:rPr>
        <w:t>keep</w:t>
      </w:r>
      <w:r w:rsidRPr="007428AD">
        <w:rPr>
          <w:rFonts w:ascii="Times New Roman" w:hAnsi="Times New Roman" w:cs="Times New Roman"/>
          <w:sz w:val="24"/>
          <w:szCs w:val="24"/>
        </w:rPr>
        <w:t xml:space="preserve"> him </w:t>
      </w:r>
      <w:r>
        <w:rPr>
          <w:rFonts w:ascii="Times New Roman" w:hAnsi="Times New Roman" w:cs="Times New Roman"/>
          <w:sz w:val="24"/>
          <w:szCs w:val="24"/>
        </w:rPr>
        <w:t xml:space="preserve">from </w:t>
      </w:r>
      <w:r w:rsidRPr="007428AD">
        <w:rPr>
          <w:rFonts w:ascii="Times New Roman" w:hAnsi="Times New Roman" w:cs="Times New Roman"/>
          <w:sz w:val="24"/>
          <w:szCs w:val="24"/>
        </w:rPr>
        <w:t xml:space="preserve">straying into relativism.  </w:t>
      </w:r>
      <w:r>
        <w:rPr>
          <w:rFonts w:ascii="Times New Roman" w:hAnsi="Times New Roman" w:cs="Times New Roman"/>
          <w:sz w:val="24"/>
          <w:szCs w:val="24"/>
        </w:rPr>
        <w:t xml:space="preserve">Here, the stark black-and-white of his portrait of the Enlightenment </w:t>
      </w:r>
      <w:r w:rsidR="000025FB">
        <w:rPr>
          <w:rFonts w:ascii="Times New Roman" w:hAnsi="Times New Roman" w:cs="Times New Roman"/>
          <w:sz w:val="24"/>
          <w:szCs w:val="24"/>
        </w:rPr>
        <w:t xml:space="preserve">is replaced by </w:t>
      </w:r>
      <w:r>
        <w:rPr>
          <w:rFonts w:ascii="Times New Roman" w:hAnsi="Times New Roman" w:cs="Times New Roman"/>
          <w:sz w:val="24"/>
          <w:szCs w:val="24"/>
        </w:rPr>
        <w:t>a grey, misty vagueness</w:t>
      </w:r>
      <w:r w:rsidR="00C71C9F">
        <w:rPr>
          <w:rFonts w:ascii="Times New Roman" w:hAnsi="Times New Roman" w:cs="Times New Roman"/>
          <w:sz w:val="24"/>
          <w:szCs w:val="24"/>
        </w:rPr>
        <w:t xml:space="preserve"> and boldness gives way to reticence</w:t>
      </w:r>
      <w:r>
        <w:rPr>
          <w:rFonts w:ascii="Times New Roman" w:hAnsi="Times New Roman" w:cs="Times New Roman"/>
          <w:sz w:val="24"/>
          <w:szCs w:val="24"/>
        </w:rPr>
        <w:t xml:space="preserve">.  His anti-liberal ‘agonistic pluralism’ </w:t>
      </w:r>
      <w:r w:rsidR="000025FB">
        <w:rPr>
          <w:rFonts w:ascii="Times New Roman" w:hAnsi="Times New Roman" w:cs="Times New Roman"/>
          <w:sz w:val="24"/>
          <w:szCs w:val="24"/>
        </w:rPr>
        <w:t xml:space="preserve">is meant to </w:t>
      </w:r>
      <w:r>
        <w:rPr>
          <w:rFonts w:ascii="Times New Roman" w:hAnsi="Times New Roman" w:cs="Times New Roman"/>
          <w:sz w:val="24"/>
          <w:szCs w:val="24"/>
        </w:rPr>
        <w:t xml:space="preserve">encompasses a broad range of illiberal and even anti-liberal societies.  It would appear to preclude all forms of monism, including liberal monism, although ‘local liberalism,’ as I call it, is consistent with the ‘truth of value pluralism.’  But just how expansive and tolerant is </w:t>
      </w:r>
      <w:r w:rsidR="006761EE">
        <w:rPr>
          <w:rFonts w:ascii="Times New Roman" w:hAnsi="Times New Roman" w:cs="Times New Roman"/>
          <w:sz w:val="24"/>
          <w:szCs w:val="24"/>
        </w:rPr>
        <w:t xml:space="preserve">his </w:t>
      </w:r>
      <w:r w:rsidR="000025FB">
        <w:rPr>
          <w:rFonts w:ascii="Times New Roman" w:hAnsi="Times New Roman" w:cs="Times New Roman"/>
          <w:sz w:val="24"/>
          <w:szCs w:val="24"/>
        </w:rPr>
        <w:t>agonistic pluralism</w:t>
      </w:r>
      <w:r>
        <w:rPr>
          <w:rFonts w:ascii="Times New Roman" w:hAnsi="Times New Roman" w:cs="Times New Roman"/>
          <w:sz w:val="24"/>
          <w:szCs w:val="24"/>
        </w:rPr>
        <w:t>?</w:t>
      </w:r>
    </w:p>
    <w:p w14:paraId="7E7D5E39" w14:textId="48913B8B" w:rsidR="005B58DD" w:rsidRDefault="00AA37FD" w:rsidP="00D03F7B">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Pluralism differs from relativism in accepting the existence of objective human goods and values.  It differs from monism in accepting that such goods and values are not all consistent with each other and there is no way to arrange them</w:t>
      </w:r>
      <w:r w:rsidR="002D30E1">
        <w:rPr>
          <w:rFonts w:ascii="Times New Roman" w:hAnsi="Times New Roman" w:cs="Times New Roman"/>
          <w:sz w:val="24"/>
          <w:szCs w:val="24"/>
        </w:rPr>
        <w:t xml:space="preserve"> that is more rational than other ways.  A liberal monist</w:t>
      </w:r>
      <w:r w:rsidR="009B6FEE">
        <w:rPr>
          <w:rFonts w:ascii="Times New Roman" w:hAnsi="Times New Roman" w:cs="Times New Roman"/>
          <w:sz w:val="24"/>
          <w:szCs w:val="24"/>
        </w:rPr>
        <w:t>, for example,</w:t>
      </w:r>
      <w:r w:rsidR="002D30E1">
        <w:rPr>
          <w:rFonts w:ascii="Times New Roman" w:hAnsi="Times New Roman" w:cs="Times New Roman"/>
          <w:sz w:val="24"/>
          <w:szCs w:val="24"/>
        </w:rPr>
        <w:t xml:space="preserve"> will affirm that freedom trumps all other </w:t>
      </w:r>
      <w:r w:rsidR="009B6FEE">
        <w:rPr>
          <w:rFonts w:ascii="Times New Roman" w:hAnsi="Times New Roman" w:cs="Times New Roman"/>
          <w:sz w:val="24"/>
          <w:szCs w:val="24"/>
        </w:rPr>
        <w:t xml:space="preserve">cards in the </w:t>
      </w:r>
      <w:r w:rsidR="002D30E1">
        <w:rPr>
          <w:rFonts w:ascii="Times New Roman" w:hAnsi="Times New Roman" w:cs="Times New Roman"/>
          <w:sz w:val="24"/>
          <w:szCs w:val="24"/>
        </w:rPr>
        <w:t>values deck, so they must be subordinated to it when they clash, something pluralist</w:t>
      </w:r>
      <w:r w:rsidR="009B6FEE">
        <w:rPr>
          <w:rFonts w:ascii="Times New Roman" w:hAnsi="Times New Roman" w:cs="Times New Roman"/>
          <w:sz w:val="24"/>
          <w:szCs w:val="24"/>
        </w:rPr>
        <w:t>s</w:t>
      </w:r>
      <w:r w:rsidR="002D30E1">
        <w:rPr>
          <w:rFonts w:ascii="Times New Roman" w:hAnsi="Times New Roman" w:cs="Times New Roman"/>
          <w:sz w:val="24"/>
          <w:szCs w:val="24"/>
        </w:rPr>
        <w:t xml:space="preserve"> den</w:t>
      </w:r>
      <w:r w:rsidR="009B6FEE">
        <w:rPr>
          <w:rFonts w:ascii="Times New Roman" w:hAnsi="Times New Roman" w:cs="Times New Roman"/>
          <w:sz w:val="24"/>
          <w:szCs w:val="24"/>
        </w:rPr>
        <w:t>y</w:t>
      </w:r>
      <w:r w:rsidR="002D30E1">
        <w:rPr>
          <w:rFonts w:ascii="Times New Roman" w:hAnsi="Times New Roman" w:cs="Times New Roman"/>
          <w:sz w:val="24"/>
          <w:szCs w:val="24"/>
        </w:rPr>
        <w:t>.  A relativist will not affirm anything morally, also something pluralist</w:t>
      </w:r>
      <w:r w:rsidR="009B6FEE">
        <w:rPr>
          <w:rFonts w:ascii="Times New Roman" w:hAnsi="Times New Roman" w:cs="Times New Roman"/>
          <w:sz w:val="24"/>
          <w:szCs w:val="24"/>
        </w:rPr>
        <w:t>s</w:t>
      </w:r>
      <w:r w:rsidR="002D30E1">
        <w:rPr>
          <w:rFonts w:ascii="Times New Roman" w:hAnsi="Times New Roman" w:cs="Times New Roman"/>
          <w:sz w:val="24"/>
          <w:szCs w:val="24"/>
        </w:rPr>
        <w:t xml:space="preserve"> reject.</w:t>
      </w:r>
    </w:p>
    <w:p w14:paraId="3626ED09" w14:textId="297E5760" w:rsidR="004D1ADE" w:rsidRDefault="002D30E1" w:rsidP="00D03F7B">
      <w:pPr>
        <w:spacing w:before="100" w:beforeAutospacing="1" w:after="100" w:afterAutospacing="1" w:line="480" w:lineRule="auto"/>
        <w:ind w:firstLine="720"/>
        <w:contextualSpacing/>
        <w:rPr>
          <w:rFonts w:ascii="Times New Roman" w:hAnsi="Times New Roman" w:cs="Times New Roman"/>
          <w:sz w:val="24"/>
          <w:szCs w:val="24"/>
        </w:rPr>
      </w:pPr>
      <w:r w:rsidRPr="007428AD">
        <w:rPr>
          <w:rFonts w:ascii="Times New Roman" w:hAnsi="Times New Roman" w:cs="Times New Roman"/>
          <w:sz w:val="24"/>
          <w:szCs w:val="24"/>
        </w:rPr>
        <w:t xml:space="preserve">We have already seen that </w:t>
      </w:r>
      <w:proofErr w:type="gramStart"/>
      <w:r w:rsidR="00706DC2">
        <w:rPr>
          <w:rFonts w:ascii="Times New Roman" w:hAnsi="Times New Roman" w:cs="Times New Roman"/>
          <w:sz w:val="24"/>
          <w:szCs w:val="24"/>
        </w:rPr>
        <w:t>Gray</w:t>
      </w:r>
      <w:proofErr w:type="gramEnd"/>
      <w:r w:rsidRPr="007428AD">
        <w:rPr>
          <w:rFonts w:ascii="Times New Roman" w:hAnsi="Times New Roman" w:cs="Times New Roman"/>
          <w:sz w:val="24"/>
          <w:szCs w:val="24"/>
        </w:rPr>
        <w:t xml:space="preserve"> calls for the development of new technologies that ‘serve human needs’ and </w:t>
      </w:r>
      <w:r w:rsidR="00706DC2">
        <w:rPr>
          <w:rFonts w:ascii="Times New Roman" w:hAnsi="Times New Roman" w:cs="Times New Roman"/>
          <w:sz w:val="24"/>
          <w:szCs w:val="24"/>
        </w:rPr>
        <w:t xml:space="preserve">he </w:t>
      </w:r>
      <w:r w:rsidRPr="007428AD">
        <w:rPr>
          <w:rFonts w:ascii="Times New Roman" w:hAnsi="Times New Roman" w:cs="Times New Roman"/>
          <w:sz w:val="24"/>
          <w:szCs w:val="24"/>
        </w:rPr>
        <w:t>criticizes liberal practices for not facilitating ‘the satisfaction of human needs’ (Gray 1997, p. 156).</w:t>
      </w:r>
      <w:r w:rsidR="00AA10D0">
        <w:rPr>
          <w:rFonts w:ascii="Times New Roman" w:hAnsi="Times New Roman" w:cs="Times New Roman"/>
          <w:sz w:val="24"/>
          <w:szCs w:val="24"/>
        </w:rPr>
        <w:t xml:space="preserve">  </w:t>
      </w:r>
      <w:r w:rsidR="008229C1">
        <w:rPr>
          <w:rFonts w:ascii="Times New Roman" w:hAnsi="Times New Roman" w:cs="Times New Roman"/>
          <w:sz w:val="24"/>
          <w:szCs w:val="24"/>
        </w:rPr>
        <w:t>And</w:t>
      </w:r>
      <w:r w:rsidR="006761EE">
        <w:rPr>
          <w:rFonts w:ascii="Times New Roman" w:hAnsi="Times New Roman" w:cs="Times New Roman"/>
          <w:sz w:val="24"/>
          <w:szCs w:val="24"/>
        </w:rPr>
        <w:t>,</w:t>
      </w:r>
      <w:r w:rsidR="008229C1">
        <w:rPr>
          <w:rFonts w:ascii="Times New Roman" w:hAnsi="Times New Roman" w:cs="Times New Roman"/>
          <w:sz w:val="24"/>
          <w:szCs w:val="24"/>
        </w:rPr>
        <w:t xml:space="preserve"> contrary to the views of some post-modernists, he</w:t>
      </w:r>
      <w:r w:rsidR="00AA10D0">
        <w:rPr>
          <w:rFonts w:ascii="Times New Roman" w:hAnsi="Times New Roman" w:cs="Times New Roman"/>
          <w:sz w:val="24"/>
          <w:szCs w:val="24"/>
        </w:rPr>
        <w:t xml:space="preserve"> </w:t>
      </w:r>
      <w:r w:rsidR="008229C1">
        <w:rPr>
          <w:rFonts w:ascii="Times New Roman" w:hAnsi="Times New Roman" w:cs="Times New Roman"/>
          <w:sz w:val="24"/>
          <w:szCs w:val="24"/>
        </w:rPr>
        <w:t>asserts</w:t>
      </w:r>
      <w:r w:rsidR="00AA10D0">
        <w:rPr>
          <w:rFonts w:ascii="Times New Roman" w:hAnsi="Times New Roman" w:cs="Times New Roman"/>
          <w:sz w:val="24"/>
          <w:szCs w:val="24"/>
        </w:rPr>
        <w:t xml:space="preserve"> that </w:t>
      </w:r>
      <w:r w:rsidR="008229C1">
        <w:rPr>
          <w:rFonts w:ascii="Times New Roman" w:hAnsi="Times New Roman" w:cs="Times New Roman"/>
          <w:sz w:val="24"/>
          <w:szCs w:val="24"/>
        </w:rPr>
        <w:t xml:space="preserve">there are </w:t>
      </w:r>
      <w:r w:rsidR="00AA10D0">
        <w:rPr>
          <w:rFonts w:ascii="Times New Roman" w:hAnsi="Times New Roman" w:cs="Times New Roman"/>
          <w:sz w:val="24"/>
          <w:szCs w:val="24"/>
        </w:rPr>
        <w:t>‘</w:t>
      </w:r>
      <w:r w:rsidR="008229C1">
        <w:rPr>
          <w:rFonts w:ascii="Times New Roman" w:hAnsi="Times New Roman" w:cs="Times New Roman"/>
          <w:sz w:val="24"/>
          <w:szCs w:val="24"/>
        </w:rPr>
        <w:t xml:space="preserve">some values that reflect </w:t>
      </w:r>
      <w:r w:rsidR="00AA10D0">
        <w:rPr>
          <w:rFonts w:ascii="Times New Roman" w:hAnsi="Times New Roman" w:cs="Times New Roman"/>
          <w:sz w:val="24"/>
          <w:szCs w:val="24"/>
        </w:rPr>
        <w:t>universal human needs</w:t>
      </w:r>
      <w:r w:rsidR="008229C1">
        <w:rPr>
          <w:rFonts w:ascii="Times New Roman" w:hAnsi="Times New Roman" w:cs="Times New Roman"/>
          <w:sz w:val="24"/>
          <w:szCs w:val="24"/>
        </w:rPr>
        <w:t xml:space="preserve">’ and </w:t>
      </w:r>
      <w:r w:rsidR="006761EE">
        <w:rPr>
          <w:rFonts w:ascii="Times New Roman" w:hAnsi="Times New Roman" w:cs="Times New Roman"/>
          <w:sz w:val="24"/>
          <w:szCs w:val="24"/>
        </w:rPr>
        <w:t xml:space="preserve">thinks </w:t>
      </w:r>
      <w:r w:rsidR="008229C1">
        <w:rPr>
          <w:rFonts w:ascii="Times New Roman" w:hAnsi="Times New Roman" w:cs="Times New Roman"/>
          <w:sz w:val="24"/>
          <w:szCs w:val="24"/>
        </w:rPr>
        <w:t xml:space="preserve">a commitment to ‘civilized restraint’ on the use of force is necessary.  But </w:t>
      </w:r>
      <w:r w:rsidR="000025FB">
        <w:rPr>
          <w:rFonts w:ascii="Times New Roman" w:hAnsi="Times New Roman" w:cs="Times New Roman"/>
          <w:sz w:val="24"/>
          <w:szCs w:val="24"/>
        </w:rPr>
        <w:t>he</w:t>
      </w:r>
      <w:r w:rsidR="008229C1">
        <w:rPr>
          <w:rFonts w:ascii="Times New Roman" w:hAnsi="Times New Roman" w:cs="Times New Roman"/>
          <w:sz w:val="24"/>
          <w:szCs w:val="24"/>
        </w:rPr>
        <w:t xml:space="preserve"> immediately qualifie</w:t>
      </w:r>
      <w:r w:rsidR="000025FB">
        <w:rPr>
          <w:rFonts w:ascii="Times New Roman" w:hAnsi="Times New Roman" w:cs="Times New Roman"/>
          <w:sz w:val="24"/>
          <w:szCs w:val="24"/>
        </w:rPr>
        <w:t>s</w:t>
      </w:r>
      <w:r w:rsidR="008229C1">
        <w:rPr>
          <w:rFonts w:ascii="Times New Roman" w:hAnsi="Times New Roman" w:cs="Times New Roman"/>
          <w:sz w:val="24"/>
          <w:szCs w:val="24"/>
        </w:rPr>
        <w:t xml:space="preserve"> </w:t>
      </w:r>
      <w:r w:rsidR="000025FB">
        <w:rPr>
          <w:rFonts w:ascii="Times New Roman" w:hAnsi="Times New Roman" w:cs="Times New Roman"/>
          <w:sz w:val="24"/>
          <w:szCs w:val="24"/>
        </w:rPr>
        <w:t xml:space="preserve">this </w:t>
      </w:r>
      <w:r w:rsidR="008229C1">
        <w:rPr>
          <w:rFonts w:ascii="Times New Roman" w:hAnsi="Times New Roman" w:cs="Times New Roman"/>
          <w:sz w:val="24"/>
          <w:szCs w:val="24"/>
        </w:rPr>
        <w:t>by</w:t>
      </w:r>
      <w:r w:rsidR="000025FB">
        <w:rPr>
          <w:rFonts w:ascii="Times New Roman" w:hAnsi="Times New Roman" w:cs="Times New Roman"/>
          <w:sz w:val="24"/>
          <w:szCs w:val="24"/>
        </w:rPr>
        <w:t xml:space="preserve"> </w:t>
      </w:r>
      <w:r w:rsidR="008229C1">
        <w:rPr>
          <w:rFonts w:ascii="Times New Roman" w:hAnsi="Times New Roman" w:cs="Times New Roman"/>
          <w:sz w:val="24"/>
          <w:szCs w:val="24"/>
        </w:rPr>
        <w:t>claim</w:t>
      </w:r>
      <w:r w:rsidR="000025FB">
        <w:rPr>
          <w:rFonts w:ascii="Times New Roman" w:hAnsi="Times New Roman" w:cs="Times New Roman"/>
          <w:sz w:val="24"/>
          <w:szCs w:val="24"/>
        </w:rPr>
        <w:t>ing</w:t>
      </w:r>
      <w:r w:rsidR="008229C1">
        <w:rPr>
          <w:rFonts w:ascii="Times New Roman" w:hAnsi="Times New Roman" w:cs="Times New Roman"/>
          <w:sz w:val="24"/>
          <w:szCs w:val="24"/>
        </w:rPr>
        <w:t xml:space="preserve"> that </w:t>
      </w:r>
      <w:r w:rsidR="00097002">
        <w:rPr>
          <w:rFonts w:ascii="Times New Roman" w:hAnsi="Times New Roman" w:cs="Times New Roman"/>
          <w:sz w:val="24"/>
          <w:szCs w:val="24"/>
        </w:rPr>
        <w:t xml:space="preserve">not all </w:t>
      </w:r>
      <w:r w:rsidR="008229C1">
        <w:rPr>
          <w:rFonts w:ascii="Times New Roman" w:hAnsi="Times New Roman" w:cs="Times New Roman"/>
          <w:sz w:val="24"/>
          <w:szCs w:val="24"/>
        </w:rPr>
        <w:t xml:space="preserve">human needs </w:t>
      </w:r>
      <w:r w:rsidR="00097002">
        <w:rPr>
          <w:rFonts w:ascii="Times New Roman" w:hAnsi="Times New Roman" w:cs="Times New Roman"/>
          <w:sz w:val="24"/>
          <w:szCs w:val="24"/>
        </w:rPr>
        <w:t>are consistent with</w:t>
      </w:r>
      <w:r w:rsidR="008229C1">
        <w:rPr>
          <w:rFonts w:ascii="Times New Roman" w:hAnsi="Times New Roman" w:cs="Times New Roman"/>
          <w:sz w:val="24"/>
          <w:szCs w:val="24"/>
        </w:rPr>
        <w:t xml:space="preserve"> each other and there is no rational way to arbitrate</w:t>
      </w:r>
      <w:r w:rsidR="00706DC2">
        <w:rPr>
          <w:rFonts w:ascii="Times New Roman" w:hAnsi="Times New Roman" w:cs="Times New Roman"/>
          <w:sz w:val="24"/>
          <w:szCs w:val="24"/>
        </w:rPr>
        <w:t xml:space="preserve"> </w:t>
      </w:r>
      <w:r w:rsidR="00097002">
        <w:rPr>
          <w:rFonts w:ascii="Times New Roman" w:hAnsi="Times New Roman" w:cs="Times New Roman"/>
          <w:sz w:val="24"/>
          <w:szCs w:val="24"/>
        </w:rPr>
        <w:t>them</w:t>
      </w:r>
      <w:r w:rsidR="008229C1">
        <w:rPr>
          <w:rFonts w:ascii="Times New Roman" w:hAnsi="Times New Roman" w:cs="Times New Roman"/>
          <w:sz w:val="24"/>
          <w:szCs w:val="24"/>
        </w:rPr>
        <w:t xml:space="preserve">.  </w:t>
      </w:r>
      <w:r w:rsidR="00097002">
        <w:rPr>
          <w:rFonts w:ascii="Times New Roman" w:hAnsi="Times New Roman" w:cs="Times New Roman"/>
          <w:sz w:val="24"/>
          <w:szCs w:val="24"/>
        </w:rPr>
        <w:t>And the fact that such needs exist cannot, in itself, tell us whether they have any moral status without committ</w:t>
      </w:r>
      <w:r w:rsidR="000025FB">
        <w:rPr>
          <w:rFonts w:ascii="Times New Roman" w:hAnsi="Times New Roman" w:cs="Times New Roman"/>
          <w:sz w:val="24"/>
          <w:szCs w:val="24"/>
        </w:rPr>
        <w:t>ing</w:t>
      </w:r>
      <w:r w:rsidR="00097002">
        <w:rPr>
          <w:rFonts w:ascii="Times New Roman" w:hAnsi="Times New Roman" w:cs="Times New Roman"/>
          <w:sz w:val="24"/>
          <w:szCs w:val="24"/>
        </w:rPr>
        <w:t xml:space="preserve"> the naturalistic fallacy</w:t>
      </w:r>
      <w:r w:rsidR="000025FB">
        <w:rPr>
          <w:rFonts w:ascii="Times New Roman" w:hAnsi="Times New Roman" w:cs="Times New Roman"/>
          <w:sz w:val="24"/>
          <w:szCs w:val="24"/>
        </w:rPr>
        <w:t xml:space="preserve">, something </w:t>
      </w:r>
      <w:r w:rsidR="000025FB">
        <w:rPr>
          <w:rFonts w:ascii="Times New Roman" w:hAnsi="Times New Roman" w:cs="Times New Roman"/>
          <w:sz w:val="24"/>
          <w:szCs w:val="24"/>
        </w:rPr>
        <w:lastRenderedPageBreak/>
        <w:t>Gray appears to do here</w:t>
      </w:r>
      <w:r w:rsidR="00097002">
        <w:rPr>
          <w:rFonts w:ascii="Times New Roman" w:hAnsi="Times New Roman" w:cs="Times New Roman"/>
          <w:sz w:val="24"/>
          <w:szCs w:val="24"/>
        </w:rPr>
        <w:t xml:space="preserve">.  </w:t>
      </w:r>
      <w:r w:rsidR="008229C1">
        <w:rPr>
          <w:rFonts w:ascii="Times New Roman" w:hAnsi="Times New Roman" w:cs="Times New Roman"/>
          <w:sz w:val="24"/>
          <w:szCs w:val="24"/>
        </w:rPr>
        <w:t xml:space="preserve">Also, </w:t>
      </w:r>
      <w:r w:rsidR="000025FB">
        <w:rPr>
          <w:rFonts w:ascii="Times New Roman" w:hAnsi="Times New Roman" w:cs="Times New Roman"/>
          <w:sz w:val="24"/>
          <w:szCs w:val="24"/>
        </w:rPr>
        <w:t>he tells us that</w:t>
      </w:r>
      <w:r w:rsidR="00097002">
        <w:rPr>
          <w:rFonts w:ascii="Times New Roman" w:hAnsi="Times New Roman" w:cs="Times New Roman"/>
          <w:sz w:val="24"/>
          <w:szCs w:val="24"/>
        </w:rPr>
        <w:t xml:space="preserve"> </w:t>
      </w:r>
      <w:r w:rsidR="008229C1">
        <w:rPr>
          <w:rFonts w:ascii="Times New Roman" w:hAnsi="Times New Roman" w:cs="Times New Roman"/>
          <w:sz w:val="24"/>
          <w:szCs w:val="24"/>
        </w:rPr>
        <w:t>universal values can be ‘embodied in different ways,’ none of which is more rational or legitimate than the rest (Gray 2007, p. 279).</w:t>
      </w:r>
    </w:p>
    <w:p w14:paraId="7823FB48" w14:textId="5FFA6B3C" w:rsidR="002D30E1" w:rsidRDefault="004D1ADE" w:rsidP="00C41329">
      <w:pP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So</w:t>
      </w:r>
      <w:r w:rsidR="000025FB">
        <w:rPr>
          <w:rFonts w:ascii="Times New Roman" w:hAnsi="Times New Roman" w:cs="Times New Roman"/>
          <w:sz w:val="24"/>
          <w:szCs w:val="24"/>
        </w:rPr>
        <w:t>, while</w:t>
      </w:r>
      <w:r>
        <w:rPr>
          <w:rFonts w:ascii="Times New Roman" w:hAnsi="Times New Roman" w:cs="Times New Roman"/>
          <w:sz w:val="24"/>
          <w:szCs w:val="24"/>
        </w:rPr>
        <w:t xml:space="preserve"> Gray is clearly a pluralist rather than a relativist, it remains frustratingly obscure what the outer moral limits of his pluralism are.  He </w:t>
      </w:r>
      <w:r w:rsidR="007428AD" w:rsidRPr="007428AD">
        <w:rPr>
          <w:rFonts w:ascii="Times New Roman" w:hAnsi="Times New Roman" w:cs="Times New Roman"/>
          <w:sz w:val="24"/>
          <w:szCs w:val="24"/>
        </w:rPr>
        <w:t xml:space="preserve">does not specify </w:t>
      </w:r>
      <w:r>
        <w:rPr>
          <w:rFonts w:ascii="Times New Roman" w:hAnsi="Times New Roman" w:cs="Times New Roman"/>
          <w:sz w:val="24"/>
          <w:szCs w:val="24"/>
        </w:rPr>
        <w:t xml:space="preserve">what universal human </w:t>
      </w:r>
      <w:r w:rsidR="007428AD" w:rsidRPr="007428AD">
        <w:rPr>
          <w:rFonts w:ascii="Times New Roman" w:hAnsi="Times New Roman" w:cs="Times New Roman"/>
          <w:sz w:val="24"/>
          <w:szCs w:val="24"/>
        </w:rPr>
        <w:t xml:space="preserve">needs </w:t>
      </w:r>
      <w:r>
        <w:rPr>
          <w:rFonts w:ascii="Times New Roman" w:hAnsi="Times New Roman" w:cs="Times New Roman"/>
          <w:sz w:val="24"/>
          <w:szCs w:val="24"/>
        </w:rPr>
        <w:t xml:space="preserve">are </w:t>
      </w:r>
      <w:r w:rsidR="007428AD" w:rsidRPr="007428AD">
        <w:rPr>
          <w:rFonts w:ascii="Times New Roman" w:hAnsi="Times New Roman" w:cs="Times New Roman"/>
          <w:sz w:val="24"/>
          <w:szCs w:val="24"/>
        </w:rPr>
        <w:t xml:space="preserve">and does not </w:t>
      </w:r>
      <w:r>
        <w:rPr>
          <w:rFonts w:ascii="Times New Roman" w:hAnsi="Times New Roman" w:cs="Times New Roman"/>
          <w:sz w:val="24"/>
          <w:szCs w:val="24"/>
        </w:rPr>
        <w:t xml:space="preserve">really </w:t>
      </w:r>
      <w:r w:rsidR="007428AD" w:rsidRPr="007428AD">
        <w:rPr>
          <w:rFonts w:ascii="Times New Roman" w:hAnsi="Times New Roman" w:cs="Times New Roman"/>
          <w:sz w:val="24"/>
          <w:szCs w:val="24"/>
        </w:rPr>
        <w:t>explore their implications</w:t>
      </w:r>
      <w:r w:rsidR="00A1376A">
        <w:rPr>
          <w:rFonts w:ascii="Times New Roman" w:hAnsi="Times New Roman" w:cs="Times New Roman"/>
          <w:sz w:val="24"/>
          <w:szCs w:val="24"/>
        </w:rPr>
        <w:t xml:space="preserve"> for his position</w:t>
      </w:r>
      <w:r w:rsidR="007428AD" w:rsidRPr="007428AD">
        <w:rPr>
          <w:rFonts w:ascii="Times New Roman" w:hAnsi="Times New Roman" w:cs="Times New Roman"/>
          <w:sz w:val="24"/>
          <w:szCs w:val="24"/>
        </w:rPr>
        <w:t>.  His language implies that they not only exist but should (in the normative sense) be satisfied</w:t>
      </w:r>
      <w:r w:rsidR="00A1376A">
        <w:rPr>
          <w:rFonts w:ascii="Times New Roman" w:hAnsi="Times New Roman" w:cs="Times New Roman"/>
          <w:sz w:val="24"/>
          <w:szCs w:val="24"/>
        </w:rPr>
        <w:t xml:space="preserve">, something </w:t>
      </w:r>
      <w:r>
        <w:rPr>
          <w:rFonts w:ascii="Times New Roman" w:hAnsi="Times New Roman" w:cs="Times New Roman"/>
          <w:sz w:val="24"/>
          <w:szCs w:val="24"/>
        </w:rPr>
        <w:t xml:space="preserve">he says </w:t>
      </w:r>
      <w:r w:rsidR="00A1376A">
        <w:rPr>
          <w:rFonts w:ascii="Times New Roman" w:hAnsi="Times New Roman" w:cs="Times New Roman"/>
          <w:sz w:val="24"/>
          <w:szCs w:val="24"/>
        </w:rPr>
        <w:t>liberalism cannot do</w:t>
      </w:r>
      <w:r w:rsidR="007428AD" w:rsidRPr="007428AD">
        <w:rPr>
          <w:rFonts w:ascii="Times New Roman" w:hAnsi="Times New Roman" w:cs="Times New Roman"/>
          <w:sz w:val="24"/>
          <w:szCs w:val="24"/>
        </w:rPr>
        <w:t xml:space="preserve">.  If this applies to all humans, then how can he avoid </w:t>
      </w:r>
      <w:r w:rsidR="002D30E1" w:rsidRPr="007428AD">
        <w:rPr>
          <w:rFonts w:ascii="Times New Roman" w:hAnsi="Times New Roman" w:cs="Times New Roman"/>
          <w:sz w:val="24"/>
          <w:szCs w:val="24"/>
        </w:rPr>
        <w:t>a version of ethical naturalism of the kind that he otherwise reject</w:t>
      </w:r>
      <w:r w:rsidR="00A1376A">
        <w:rPr>
          <w:rFonts w:ascii="Times New Roman" w:hAnsi="Times New Roman" w:cs="Times New Roman"/>
          <w:sz w:val="24"/>
          <w:szCs w:val="24"/>
        </w:rPr>
        <w:t>s</w:t>
      </w:r>
      <w:r w:rsidR="002D30E1" w:rsidRPr="007428AD">
        <w:rPr>
          <w:rFonts w:ascii="Times New Roman" w:hAnsi="Times New Roman" w:cs="Times New Roman"/>
          <w:sz w:val="24"/>
          <w:szCs w:val="24"/>
        </w:rPr>
        <w:t xml:space="preserve"> as universalist</w:t>
      </w:r>
      <w:r w:rsidR="00A1376A">
        <w:rPr>
          <w:rFonts w:ascii="Times New Roman" w:hAnsi="Times New Roman" w:cs="Times New Roman"/>
          <w:sz w:val="24"/>
          <w:szCs w:val="24"/>
        </w:rPr>
        <w:t xml:space="preserve">, something that </w:t>
      </w:r>
      <w:r>
        <w:rPr>
          <w:rFonts w:ascii="Times New Roman" w:hAnsi="Times New Roman" w:cs="Times New Roman"/>
          <w:sz w:val="24"/>
          <w:szCs w:val="24"/>
        </w:rPr>
        <w:t xml:space="preserve">will eventually </w:t>
      </w:r>
      <w:r w:rsidR="00A1376A">
        <w:rPr>
          <w:rFonts w:ascii="Times New Roman" w:hAnsi="Times New Roman" w:cs="Times New Roman"/>
          <w:sz w:val="24"/>
          <w:szCs w:val="24"/>
        </w:rPr>
        <w:t xml:space="preserve">lead to nihilism via </w:t>
      </w:r>
      <w:r w:rsidR="00484CB7">
        <w:rPr>
          <w:rFonts w:ascii="Times New Roman" w:hAnsi="Times New Roman" w:cs="Times New Roman"/>
          <w:sz w:val="24"/>
          <w:szCs w:val="24"/>
        </w:rPr>
        <w:t>some</w:t>
      </w:r>
      <w:r w:rsidR="00A1376A">
        <w:rPr>
          <w:rFonts w:ascii="Times New Roman" w:hAnsi="Times New Roman" w:cs="Times New Roman"/>
          <w:sz w:val="24"/>
          <w:szCs w:val="24"/>
        </w:rPr>
        <w:t xml:space="preserve"> form of political pathology</w:t>
      </w:r>
      <w:r w:rsidR="007428AD" w:rsidRPr="007428AD">
        <w:rPr>
          <w:rFonts w:ascii="Times New Roman" w:hAnsi="Times New Roman" w:cs="Times New Roman"/>
          <w:sz w:val="24"/>
          <w:szCs w:val="24"/>
        </w:rPr>
        <w:t>?</w:t>
      </w:r>
    </w:p>
    <w:p w14:paraId="4EEA360C" w14:textId="77777777" w:rsidR="00994F84" w:rsidRDefault="000025FB" w:rsidP="00D03F7B">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addition to the satisfaction of human needs as a requirement of </w:t>
      </w:r>
      <w:r w:rsidR="00771ABE">
        <w:rPr>
          <w:rFonts w:ascii="Times New Roman" w:hAnsi="Times New Roman" w:cs="Times New Roman"/>
          <w:sz w:val="24"/>
          <w:szCs w:val="24"/>
        </w:rPr>
        <w:t xml:space="preserve">his agonistic pluralism, setting it apart from relativism, Gray </w:t>
      </w:r>
      <w:r>
        <w:rPr>
          <w:rFonts w:ascii="Times New Roman" w:hAnsi="Times New Roman" w:cs="Times New Roman"/>
          <w:sz w:val="24"/>
          <w:szCs w:val="24"/>
        </w:rPr>
        <w:t xml:space="preserve">appears to </w:t>
      </w:r>
      <w:r w:rsidR="00771ABE">
        <w:rPr>
          <w:rFonts w:ascii="Times New Roman" w:hAnsi="Times New Roman" w:cs="Times New Roman"/>
          <w:sz w:val="24"/>
          <w:szCs w:val="24"/>
        </w:rPr>
        <w:t>expect societies to accept ‘the truth of value pluralism,’ which he regards as the only realistic foundation for political life.  H</w:t>
      </w:r>
      <w:r w:rsidR="00D92A6C">
        <w:rPr>
          <w:rFonts w:ascii="Times New Roman" w:hAnsi="Times New Roman" w:cs="Times New Roman"/>
          <w:sz w:val="24"/>
          <w:szCs w:val="24"/>
        </w:rPr>
        <w:t xml:space="preserve">e welcomes a </w:t>
      </w:r>
      <w:r w:rsidR="00D92A6C" w:rsidRPr="002E797B">
        <w:rPr>
          <w:rFonts w:ascii="Times New Roman" w:hAnsi="Times New Roman" w:cs="Times New Roman"/>
          <w:sz w:val="24"/>
          <w:szCs w:val="24"/>
        </w:rPr>
        <w:t>‘renaissance of particularisms, ethnic and religious</w:t>
      </w:r>
      <w:r w:rsidR="00D92A6C">
        <w:rPr>
          <w:rFonts w:ascii="Times New Roman" w:hAnsi="Times New Roman" w:cs="Times New Roman"/>
          <w:sz w:val="24"/>
          <w:szCs w:val="24"/>
        </w:rPr>
        <w:t xml:space="preserve">,’ wants to </w:t>
      </w:r>
      <w:r w:rsidR="00D92A6C" w:rsidRPr="002E797B">
        <w:rPr>
          <w:rFonts w:ascii="Times New Roman" w:hAnsi="Times New Roman" w:cs="Times New Roman"/>
          <w:sz w:val="24"/>
          <w:szCs w:val="24"/>
        </w:rPr>
        <w:t>‘share the earth with radically different cultures</w:t>
      </w:r>
      <w:ins w:id="30" w:author="McIntyre, Kenneth" w:date="2025-09-15T14:45:00Z" w16du:dateUtc="2025-09-15T19:45:00Z">
        <w:r w:rsidR="00D03F7B">
          <w:rPr>
            <w:rFonts w:ascii="Times New Roman" w:hAnsi="Times New Roman" w:cs="Times New Roman"/>
            <w:sz w:val="24"/>
            <w:szCs w:val="24"/>
          </w:rPr>
          <w:t>,</w:t>
        </w:r>
      </w:ins>
      <w:r w:rsidR="00D92A6C" w:rsidRPr="002E797B">
        <w:rPr>
          <w:rFonts w:ascii="Times New Roman" w:hAnsi="Times New Roman" w:cs="Times New Roman"/>
          <w:sz w:val="24"/>
          <w:szCs w:val="24"/>
        </w:rPr>
        <w:t xml:space="preserve">’ </w:t>
      </w:r>
      <w:r w:rsidR="00D92A6C">
        <w:rPr>
          <w:rFonts w:ascii="Times New Roman" w:hAnsi="Times New Roman" w:cs="Times New Roman"/>
          <w:sz w:val="24"/>
          <w:szCs w:val="24"/>
        </w:rPr>
        <w:t xml:space="preserve">and </w:t>
      </w:r>
      <w:r w:rsidR="00D92A6C" w:rsidRPr="0014739B">
        <w:rPr>
          <w:rFonts w:ascii="Times New Roman" w:hAnsi="Times New Roman" w:cs="Times New Roman"/>
          <w:sz w:val="24"/>
          <w:szCs w:val="24"/>
        </w:rPr>
        <w:t>preserv</w:t>
      </w:r>
      <w:r w:rsidR="00D92A6C">
        <w:rPr>
          <w:rFonts w:ascii="Times New Roman" w:hAnsi="Times New Roman" w:cs="Times New Roman"/>
          <w:sz w:val="24"/>
          <w:szCs w:val="24"/>
        </w:rPr>
        <w:t>e</w:t>
      </w:r>
      <w:r w:rsidR="00D92A6C" w:rsidRPr="0014739B">
        <w:rPr>
          <w:rFonts w:ascii="Times New Roman" w:hAnsi="Times New Roman" w:cs="Times New Roman"/>
          <w:sz w:val="24"/>
          <w:szCs w:val="24"/>
        </w:rPr>
        <w:t xml:space="preserve"> </w:t>
      </w:r>
      <w:r w:rsidR="00D92A6C">
        <w:rPr>
          <w:rFonts w:ascii="Times New Roman" w:hAnsi="Times New Roman" w:cs="Times New Roman"/>
          <w:sz w:val="24"/>
          <w:szCs w:val="24"/>
        </w:rPr>
        <w:t>‘</w:t>
      </w:r>
      <w:r w:rsidR="00D92A6C" w:rsidRPr="0014739B">
        <w:rPr>
          <w:rFonts w:ascii="Times New Roman" w:hAnsi="Times New Roman" w:cs="Times New Roman"/>
          <w:sz w:val="24"/>
          <w:szCs w:val="24"/>
        </w:rPr>
        <w:t>traditional communities and cultural forms</w:t>
      </w:r>
      <w:r w:rsidR="00D92A6C">
        <w:rPr>
          <w:rFonts w:ascii="Times New Roman" w:hAnsi="Times New Roman" w:cs="Times New Roman"/>
          <w:sz w:val="24"/>
          <w:szCs w:val="24"/>
        </w:rPr>
        <w:t xml:space="preserve">,’ </w:t>
      </w:r>
      <w:r w:rsidR="00BB0F28">
        <w:rPr>
          <w:rFonts w:ascii="Times New Roman" w:hAnsi="Times New Roman" w:cs="Times New Roman"/>
          <w:sz w:val="24"/>
          <w:szCs w:val="24"/>
        </w:rPr>
        <w:t xml:space="preserve">all of which are antithetical to the universal civilization </w:t>
      </w:r>
      <w:r w:rsidR="00563A58">
        <w:rPr>
          <w:rFonts w:ascii="Times New Roman" w:hAnsi="Times New Roman" w:cs="Times New Roman"/>
          <w:sz w:val="24"/>
          <w:szCs w:val="24"/>
        </w:rPr>
        <w:t xml:space="preserve">that </w:t>
      </w:r>
      <w:r w:rsidR="00BB0F28">
        <w:rPr>
          <w:rFonts w:ascii="Times New Roman" w:hAnsi="Times New Roman" w:cs="Times New Roman"/>
          <w:sz w:val="24"/>
          <w:szCs w:val="24"/>
        </w:rPr>
        <w:t xml:space="preserve">Gray argues is the final goal of </w:t>
      </w:r>
      <w:r w:rsidR="00D92A6C">
        <w:rPr>
          <w:rFonts w:ascii="Times New Roman" w:hAnsi="Times New Roman" w:cs="Times New Roman"/>
          <w:sz w:val="24"/>
          <w:szCs w:val="24"/>
        </w:rPr>
        <w:t xml:space="preserve">the Enlightenment </w:t>
      </w:r>
      <w:r w:rsidR="00BB0F28">
        <w:rPr>
          <w:rFonts w:ascii="Times New Roman" w:hAnsi="Times New Roman" w:cs="Times New Roman"/>
          <w:sz w:val="24"/>
          <w:szCs w:val="24"/>
        </w:rPr>
        <w:t>Project</w:t>
      </w:r>
      <w:r w:rsidR="00D92A6C" w:rsidRPr="0014739B">
        <w:rPr>
          <w:rFonts w:ascii="Times New Roman" w:hAnsi="Times New Roman" w:cs="Times New Roman"/>
          <w:sz w:val="24"/>
          <w:szCs w:val="24"/>
        </w:rPr>
        <w:t>.</w:t>
      </w:r>
      <w:r w:rsidR="00771ABE">
        <w:rPr>
          <w:rFonts w:ascii="Times New Roman" w:hAnsi="Times New Roman" w:cs="Times New Roman"/>
          <w:sz w:val="24"/>
          <w:szCs w:val="24"/>
        </w:rPr>
        <w:t xml:space="preserve">  But d</w:t>
      </w:r>
      <w:r w:rsidR="00563A58">
        <w:rPr>
          <w:rFonts w:ascii="Times New Roman" w:hAnsi="Times New Roman" w:cs="Times New Roman"/>
          <w:sz w:val="24"/>
          <w:szCs w:val="24"/>
        </w:rPr>
        <w:t xml:space="preserve">oes he really believe that most of these traditional, non-liberal cultures would </w:t>
      </w:r>
      <w:r w:rsidR="00771ABE">
        <w:rPr>
          <w:rFonts w:ascii="Times New Roman" w:hAnsi="Times New Roman" w:cs="Times New Roman"/>
          <w:sz w:val="24"/>
          <w:szCs w:val="24"/>
        </w:rPr>
        <w:t>endorse</w:t>
      </w:r>
      <w:r w:rsidR="00563A58">
        <w:rPr>
          <w:rFonts w:ascii="Times New Roman" w:hAnsi="Times New Roman" w:cs="Times New Roman"/>
          <w:sz w:val="24"/>
          <w:szCs w:val="24"/>
        </w:rPr>
        <w:t xml:space="preserve"> value pluralism</w:t>
      </w:r>
      <w:r w:rsidR="00771ABE">
        <w:rPr>
          <w:rFonts w:ascii="Times New Roman" w:hAnsi="Times New Roman" w:cs="Times New Roman"/>
          <w:sz w:val="24"/>
          <w:szCs w:val="24"/>
        </w:rPr>
        <w:t>?</w:t>
      </w:r>
    </w:p>
    <w:p w14:paraId="06D5BEB9" w14:textId="28E19287" w:rsidR="00771ABE" w:rsidRDefault="00994F84" w:rsidP="00D03F7B">
      <w:pPr>
        <w:spacing w:before="100" w:beforeAutospacing="1" w:after="100" w:afterAutospacing="1"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Gray</w:t>
      </w:r>
      <w:r w:rsidR="00771ABE">
        <w:rPr>
          <w:rFonts w:ascii="Times New Roman" w:hAnsi="Times New Roman" w:cs="Times New Roman"/>
          <w:sz w:val="24"/>
          <w:szCs w:val="24"/>
        </w:rPr>
        <w:t xml:space="preserve"> accuses </w:t>
      </w:r>
      <w:r w:rsidR="00706DC2">
        <w:rPr>
          <w:rFonts w:ascii="Times New Roman" w:hAnsi="Times New Roman" w:cs="Times New Roman"/>
          <w:sz w:val="24"/>
          <w:szCs w:val="24"/>
        </w:rPr>
        <w:t xml:space="preserve">liberalism </w:t>
      </w:r>
      <w:r w:rsidR="006761EE">
        <w:rPr>
          <w:rFonts w:ascii="Times New Roman" w:hAnsi="Times New Roman" w:cs="Times New Roman"/>
          <w:sz w:val="24"/>
          <w:szCs w:val="24"/>
        </w:rPr>
        <w:t xml:space="preserve">of </w:t>
      </w:r>
      <w:r w:rsidR="00771ABE">
        <w:rPr>
          <w:rFonts w:ascii="Times New Roman" w:hAnsi="Times New Roman" w:cs="Times New Roman"/>
          <w:sz w:val="24"/>
          <w:szCs w:val="24"/>
        </w:rPr>
        <w:t xml:space="preserve">a dangerously utopian idealism, </w:t>
      </w:r>
      <w:r w:rsidR="00706DC2">
        <w:rPr>
          <w:rFonts w:ascii="Times New Roman" w:hAnsi="Times New Roman" w:cs="Times New Roman"/>
          <w:sz w:val="24"/>
          <w:szCs w:val="24"/>
        </w:rPr>
        <w:t xml:space="preserve">but there is a clear lack of </w:t>
      </w:r>
      <w:r w:rsidR="00771ABE">
        <w:rPr>
          <w:rFonts w:ascii="Times New Roman" w:hAnsi="Times New Roman" w:cs="Times New Roman"/>
          <w:sz w:val="24"/>
          <w:szCs w:val="24"/>
        </w:rPr>
        <w:t>realism here</w:t>
      </w:r>
      <w:r w:rsidR="00706DC2">
        <w:rPr>
          <w:rFonts w:ascii="Times New Roman" w:hAnsi="Times New Roman" w:cs="Times New Roman"/>
          <w:sz w:val="24"/>
          <w:szCs w:val="24"/>
        </w:rPr>
        <w:t xml:space="preserve"> in </w:t>
      </w:r>
      <w:r>
        <w:rPr>
          <w:rFonts w:ascii="Times New Roman" w:hAnsi="Times New Roman" w:cs="Times New Roman"/>
          <w:sz w:val="24"/>
          <w:szCs w:val="24"/>
        </w:rPr>
        <w:t>hi</w:t>
      </w:r>
      <w:r w:rsidR="00771ABE">
        <w:rPr>
          <w:rFonts w:ascii="Times New Roman" w:hAnsi="Times New Roman" w:cs="Times New Roman"/>
          <w:sz w:val="24"/>
          <w:szCs w:val="24"/>
        </w:rPr>
        <w:t xml:space="preserve">s apparent expectation </w:t>
      </w:r>
      <w:r w:rsidR="00706DC2">
        <w:rPr>
          <w:rFonts w:ascii="Times New Roman" w:hAnsi="Times New Roman" w:cs="Times New Roman"/>
          <w:sz w:val="24"/>
          <w:szCs w:val="24"/>
        </w:rPr>
        <w:t xml:space="preserve">that </w:t>
      </w:r>
      <w:r w:rsidR="00771ABE">
        <w:rPr>
          <w:rFonts w:ascii="Times New Roman" w:hAnsi="Times New Roman" w:cs="Times New Roman"/>
          <w:sz w:val="24"/>
          <w:szCs w:val="24"/>
        </w:rPr>
        <w:t>non-Western cultures</w:t>
      </w:r>
      <w:r w:rsidR="00706DC2">
        <w:rPr>
          <w:rFonts w:ascii="Times New Roman" w:hAnsi="Times New Roman" w:cs="Times New Roman"/>
          <w:sz w:val="24"/>
          <w:szCs w:val="24"/>
        </w:rPr>
        <w:t xml:space="preserve"> </w:t>
      </w:r>
      <w:r w:rsidR="005B342E">
        <w:rPr>
          <w:rFonts w:ascii="Times New Roman" w:hAnsi="Times New Roman" w:cs="Times New Roman"/>
          <w:sz w:val="24"/>
          <w:szCs w:val="24"/>
        </w:rPr>
        <w:t>might</w:t>
      </w:r>
      <w:r w:rsidR="00706DC2">
        <w:rPr>
          <w:rFonts w:ascii="Times New Roman" w:hAnsi="Times New Roman" w:cs="Times New Roman"/>
          <w:sz w:val="24"/>
          <w:szCs w:val="24"/>
        </w:rPr>
        <w:t xml:space="preserve"> embrace value pluralism any more than Western cultures have.</w:t>
      </w:r>
      <w:r w:rsidR="003E3A28">
        <w:rPr>
          <w:rFonts w:ascii="Times New Roman" w:hAnsi="Times New Roman" w:cs="Times New Roman"/>
          <w:sz w:val="24"/>
          <w:szCs w:val="24"/>
        </w:rPr>
        <w:t xml:space="preserve">  He has already ruled out as unacceptable ‘projects of cultural fundamentalism’ found in some reactionary anti-modernists.  </w:t>
      </w:r>
      <w:proofErr w:type="gramStart"/>
      <w:r w:rsidR="003E3A28">
        <w:rPr>
          <w:rFonts w:ascii="Times New Roman" w:hAnsi="Times New Roman" w:cs="Times New Roman"/>
          <w:sz w:val="24"/>
          <w:szCs w:val="24"/>
        </w:rPr>
        <w:t>So</w:t>
      </w:r>
      <w:proofErr w:type="gramEnd"/>
      <w:r w:rsidR="003E3A28">
        <w:rPr>
          <w:rFonts w:ascii="Times New Roman" w:hAnsi="Times New Roman" w:cs="Times New Roman"/>
          <w:sz w:val="24"/>
          <w:szCs w:val="24"/>
        </w:rPr>
        <w:t xml:space="preserve"> Gray presumably wants all cultures to reject such fundamentalism in favour of value pluralism</w:t>
      </w:r>
      <w:r w:rsidR="005B342E">
        <w:rPr>
          <w:rFonts w:ascii="Times New Roman" w:hAnsi="Times New Roman" w:cs="Times New Roman"/>
          <w:sz w:val="24"/>
          <w:szCs w:val="24"/>
        </w:rPr>
        <w:t xml:space="preserve"> while still retaining their ‘traditional communities and cultural forms</w:t>
      </w:r>
      <w:r w:rsidR="003E3A28">
        <w:rPr>
          <w:rFonts w:ascii="Times New Roman" w:hAnsi="Times New Roman" w:cs="Times New Roman"/>
          <w:sz w:val="24"/>
          <w:szCs w:val="24"/>
        </w:rPr>
        <w:t>.</w:t>
      </w:r>
      <w:r w:rsidR="005B342E">
        <w:rPr>
          <w:rFonts w:ascii="Times New Roman" w:hAnsi="Times New Roman" w:cs="Times New Roman"/>
          <w:sz w:val="24"/>
          <w:szCs w:val="24"/>
        </w:rPr>
        <w:t>’</w:t>
      </w:r>
      <w:r w:rsidR="003E3A28">
        <w:rPr>
          <w:rFonts w:ascii="Times New Roman" w:hAnsi="Times New Roman" w:cs="Times New Roman"/>
          <w:sz w:val="24"/>
          <w:szCs w:val="24"/>
        </w:rPr>
        <w:t xml:space="preserve">  </w:t>
      </w:r>
      <w:r w:rsidR="003E3A28">
        <w:rPr>
          <w:rFonts w:ascii="Times New Roman" w:hAnsi="Times New Roman" w:cs="Times New Roman"/>
          <w:sz w:val="24"/>
          <w:szCs w:val="24"/>
        </w:rPr>
        <w:t xml:space="preserve">If this really is his </w:t>
      </w:r>
      <w:r w:rsidR="003E3A28">
        <w:rPr>
          <w:rFonts w:ascii="Times New Roman" w:hAnsi="Times New Roman" w:cs="Times New Roman"/>
          <w:sz w:val="24"/>
          <w:szCs w:val="24"/>
        </w:rPr>
        <w:t>hope</w:t>
      </w:r>
      <w:r w:rsidR="003E3A28">
        <w:rPr>
          <w:rFonts w:ascii="Times New Roman" w:hAnsi="Times New Roman" w:cs="Times New Roman"/>
          <w:sz w:val="24"/>
          <w:szCs w:val="24"/>
        </w:rPr>
        <w:t xml:space="preserve">, then </w:t>
      </w:r>
      <w:r w:rsidR="003E3A28">
        <w:rPr>
          <w:rFonts w:ascii="Times New Roman" w:hAnsi="Times New Roman" w:cs="Times New Roman"/>
          <w:sz w:val="24"/>
          <w:szCs w:val="24"/>
        </w:rPr>
        <w:t>it seems like little more than a fantasy</w:t>
      </w:r>
      <w:r w:rsidR="003E3A28">
        <w:rPr>
          <w:rFonts w:ascii="Times New Roman" w:hAnsi="Times New Roman" w:cs="Times New Roman"/>
          <w:sz w:val="24"/>
          <w:szCs w:val="24"/>
        </w:rPr>
        <w:t>.</w:t>
      </w:r>
      <w:r w:rsidR="003E3A28">
        <w:rPr>
          <w:rFonts w:ascii="Times New Roman" w:hAnsi="Times New Roman" w:cs="Times New Roman"/>
          <w:sz w:val="24"/>
          <w:szCs w:val="24"/>
        </w:rPr>
        <w:t xml:space="preserve">  </w:t>
      </w:r>
      <w:r w:rsidR="0042258A">
        <w:rPr>
          <w:rFonts w:ascii="Times New Roman" w:hAnsi="Times New Roman" w:cs="Times New Roman"/>
          <w:sz w:val="24"/>
          <w:szCs w:val="24"/>
        </w:rPr>
        <w:t>But h</w:t>
      </w:r>
      <w:r w:rsidR="005B342E">
        <w:rPr>
          <w:rFonts w:ascii="Times New Roman" w:hAnsi="Times New Roman" w:cs="Times New Roman"/>
          <w:sz w:val="24"/>
          <w:szCs w:val="24"/>
        </w:rPr>
        <w:t>is very vague and seemingly unserious comments on all this strongly hint that’s just how he sees it</w:t>
      </w:r>
      <w:r>
        <w:rPr>
          <w:rFonts w:ascii="Times New Roman" w:hAnsi="Times New Roman" w:cs="Times New Roman"/>
          <w:sz w:val="24"/>
          <w:szCs w:val="24"/>
        </w:rPr>
        <w:t>—as a fantasy</w:t>
      </w:r>
      <w:r w:rsidR="005B342E">
        <w:rPr>
          <w:rFonts w:ascii="Times New Roman" w:hAnsi="Times New Roman" w:cs="Times New Roman"/>
          <w:sz w:val="24"/>
          <w:szCs w:val="24"/>
        </w:rPr>
        <w:t xml:space="preserve">.  But if </w:t>
      </w:r>
      <w:r w:rsidR="005B342E">
        <w:rPr>
          <w:rFonts w:ascii="Times New Roman" w:hAnsi="Times New Roman" w:cs="Times New Roman"/>
          <w:sz w:val="24"/>
          <w:szCs w:val="24"/>
        </w:rPr>
        <w:lastRenderedPageBreak/>
        <w:t>he is serious and</w:t>
      </w:r>
      <w:r w:rsidR="003E3A28">
        <w:rPr>
          <w:rFonts w:ascii="Times New Roman" w:hAnsi="Times New Roman" w:cs="Times New Roman"/>
          <w:sz w:val="24"/>
          <w:szCs w:val="24"/>
        </w:rPr>
        <w:t xml:space="preserve"> </w:t>
      </w:r>
      <w:r w:rsidR="005B342E">
        <w:rPr>
          <w:rFonts w:ascii="Times New Roman" w:hAnsi="Times New Roman" w:cs="Times New Roman"/>
          <w:sz w:val="24"/>
          <w:szCs w:val="24"/>
        </w:rPr>
        <w:t xml:space="preserve">if </w:t>
      </w:r>
      <w:r w:rsidR="003E3A28">
        <w:rPr>
          <w:rFonts w:ascii="Times New Roman" w:hAnsi="Times New Roman" w:cs="Times New Roman"/>
          <w:sz w:val="24"/>
          <w:szCs w:val="24"/>
        </w:rPr>
        <w:t>it did somehow come about, then the world would be a plurality of pluralists and not a plurality of monis</w:t>
      </w:r>
      <w:r w:rsidR="005B342E">
        <w:rPr>
          <w:rFonts w:ascii="Times New Roman" w:hAnsi="Times New Roman" w:cs="Times New Roman"/>
          <w:sz w:val="24"/>
          <w:szCs w:val="24"/>
        </w:rPr>
        <w:t>ts</w:t>
      </w:r>
      <w:r w:rsidR="003E3A28">
        <w:rPr>
          <w:rFonts w:ascii="Times New Roman" w:hAnsi="Times New Roman" w:cs="Times New Roman"/>
          <w:sz w:val="24"/>
          <w:szCs w:val="24"/>
        </w:rPr>
        <w:t xml:space="preserve">.  </w:t>
      </w:r>
      <w:r w:rsidR="005B342E">
        <w:rPr>
          <w:rFonts w:ascii="Times New Roman" w:hAnsi="Times New Roman" w:cs="Times New Roman"/>
          <w:sz w:val="24"/>
          <w:szCs w:val="24"/>
        </w:rPr>
        <w:t xml:space="preserve">In that case it’s hardly likely to contain ‘radically different cultures.’  Such a world would probably look quite similar to the liberal hegemony he claims we have now, albeit with a </w:t>
      </w:r>
      <w:proofErr w:type="spellStart"/>
      <w:r w:rsidR="005B342E">
        <w:rPr>
          <w:rFonts w:ascii="Times New Roman" w:hAnsi="Times New Roman" w:cs="Times New Roman"/>
          <w:sz w:val="24"/>
          <w:szCs w:val="24"/>
        </w:rPr>
        <w:t>Rortian</w:t>
      </w:r>
      <w:proofErr w:type="spellEnd"/>
      <w:r w:rsidR="005B342E">
        <w:rPr>
          <w:rFonts w:ascii="Times New Roman" w:hAnsi="Times New Roman" w:cs="Times New Roman"/>
          <w:sz w:val="24"/>
          <w:szCs w:val="24"/>
        </w:rPr>
        <w:t xml:space="preserve"> rather than a Rawlsian hue.</w:t>
      </w:r>
    </w:p>
    <w:p w14:paraId="298088DD" w14:textId="5CC11447" w:rsidR="00AA10D0" w:rsidRPr="003C54F3" w:rsidRDefault="00706DC2">
      <w:pPr>
        <w:spacing w:before="100" w:beforeAutospacing="1" w:after="100" w:afterAutospacing="1" w:line="480" w:lineRule="auto"/>
        <w:ind w:firstLine="720"/>
        <w:contextualSpacing/>
        <w:rPr>
          <w:rFonts w:ascii="Times New Roman" w:hAnsi="Times New Roman" w:cs="Times New Roman"/>
          <w:sz w:val="24"/>
          <w:szCs w:val="24"/>
        </w:rPr>
        <w:pPrChange w:id="31" w:author="McIntyre, Kenneth" w:date="2025-09-15T14:45:00Z" w16du:dateUtc="2025-09-15T19:45:00Z">
          <w:pPr>
            <w:spacing w:before="100" w:beforeAutospacing="1" w:after="100" w:afterAutospacing="1" w:line="480" w:lineRule="auto"/>
            <w:contextualSpacing/>
          </w:pPr>
        </w:pPrChange>
      </w:pPr>
      <w:r>
        <w:rPr>
          <w:rFonts w:ascii="Times New Roman" w:hAnsi="Times New Roman" w:cs="Times New Roman"/>
          <w:sz w:val="24"/>
          <w:szCs w:val="24"/>
        </w:rPr>
        <w:t xml:space="preserve">There is also a dearth of realism in Gray’s requirement that the West </w:t>
      </w:r>
      <w:r w:rsidR="00AA10D0">
        <w:rPr>
          <w:rFonts w:ascii="Times New Roman" w:hAnsi="Times New Roman" w:cs="Times New Roman"/>
          <w:sz w:val="24"/>
          <w:szCs w:val="24"/>
        </w:rPr>
        <w:t xml:space="preserve">just ‘give up’ its most fundamental assumptions about itself and the world that </w:t>
      </w:r>
      <w:r w:rsidR="004D1ADE">
        <w:rPr>
          <w:rFonts w:ascii="Times New Roman" w:hAnsi="Times New Roman" w:cs="Times New Roman"/>
          <w:sz w:val="24"/>
          <w:szCs w:val="24"/>
        </w:rPr>
        <w:t xml:space="preserve">he claims </w:t>
      </w:r>
      <w:r w:rsidR="00AA10D0">
        <w:rPr>
          <w:rFonts w:ascii="Times New Roman" w:hAnsi="Times New Roman" w:cs="Times New Roman"/>
          <w:sz w:val="24"/>
          <w:szCs w:val="24"/>
        </w:rPr>
        <w:t xml:space="preserve">have underpinned </w:t>
      </w:r>
      <w:r w:rsidR="000025FB">
        <w:rPr>
          <w:rFonts w:ascii="Times New Roman" w:hAnsi="Times New Roman" w:cs="Times New Roman"/>
          <w:sz w:val="24"/>
          <w:szCs w:val="24"/>
        </w:rPr>
        <w:t xml:space="preserve">and legitimized </w:t>
      </w:r>
      <w:r w:rsidR="00AA10D0">
        <w:rPr>
          <w:rFonts w:ascii="Times New Roman" w:hAnsi="Times New Roman" w:cs="Times New Roman"/>
          <w:sz w:val="24"/>
          <w:szCs w:val="24"/>
        </w:rPr>
        <w:t xml:space="preserve">its outlook for millennia.  It is not clear what it </w:t>
      </w:r>
      <w:r>
        <w:rPr>
          <w:rFonts w:ascii="Times New Roman" w:hAnsi="Times New Roman" w:cs="Times New Roman"/>
          <w:sz w:val="24"/>
          <w:szCs w:val="24"/>
        </w:rPr>
        <w:t xml:space="preserve">even </w:t>
      </w:r>
      <w:r w:rsidR="00AA10D0">
        <w:rPr>
          <w:rFonts w:ascii="Times New Roman" w:hAnsi="Times New Roman" w:cs="Times New Roman"/>
          <w:sz w:val="24"/>
          <w:szCs w:val="24"/>
        </w:rPr>
        <w:t xml:space="preserve">means to do so.  Nor is it apparent if he intends </w:t>
      </w:r>
      <w:r w:rsidR="006761EE">
        <w:rPr>
          <w:rFonts w:ascii="Times New Roman" w:hAnsi="Times New Roman" w:cs="Times New Roman"/>
          <w:sz w:val="24"/>
          <w:szCs w:val="24"/>
        </w:rPr>
        <w:t>the West</w:t>
      </w:r>
      <w:r w:rsidR="00AA10D0">
        <w:rPr>
          <w:rFonts w:ascii="Times New Roman" w:hAnsi="Times New Roman" w:cs="Times New Roman"/>
          <w:sz w:val="24"/>
          <w:szCs w:val="24"/>
        </w:rPr>
        <w:t xml:space="preserve"> to </w:t>
      </w:r>
      <w:r w:rsidR="0024458D">
        <w:rPr>
          <w:rFonts w:ascii="Times New Roman" w:hAnsi="Times New Roman" w:cs="Times New Roman"/>
          <w:sz w:val="24"/>
          <w:szCs w:val="24"/>
        </w:rPr>
        <w:t>‘</w:t>
      </w:r>
      <w:r w:rsidR="00AA10D0">
        <w:rPr>
          <w:rFonts w:ascii="Times New Roman" w:hAnsi="Times New Roman" w:cs="Times New Roman"/>
          <w:sz w:val="24"/>
          <w:szCs w:val="24"/>
        </w:rPr>
        <w:t>give up</w:t>
      </w:r>
      <w:r w:rsidR="0024458D">
        <w:rPr>
          <w:rFonts w:ascii="Times New Roman" w:hAnsi="Times New Roman" w:cs="Times New Roman"/>
          <w:sz w:val="24"/>
          <w:szCs w:val="24"/>
        </w:rPr>
        <w:t>’</w:t>
      </w:r>
      <w:r w:rsidR="00AA10D0">
        <w:rPr>
          <w:rFonts w:ascii="Times New Roman" w:hAnsi="Times New Roman" w:cs="Times New Roman"/>
          <w:sz w:val="24"/>
          <w:szCs w:val="24"/>
        </w:rPr>
        <w:t xml:space="preserve"> all </w:t>
      </w:r>
      <w:r>
        <w:rPr>
          <w:rFonts w:ascii="Times New Roman" w:hAnsi="Times New Roman" w:cs="Times New Roman"/>
          <w:sz w:val="24"/>
          <w:szCs w:val="24"/>
        </w:rPr>
        <w:t xml:space="preserve">of </w:t>
      </w:r>
      <w:r w:rsidR="00AA10D0">
        <w:rPr>
          <w:rFonts w:ascii="Times New Roman" w:hAnsi="Times New Roman" w:cs="Times New Roman"/>
          <w:sz w:val="24"/>
          <w:szCs w:val="24"/>
        </w:rPr>
        <w:t xml:space="preserve">science, or just selected parts of it.  If the latter, how would that be possible without retaining the universalist assumptions </w:t>
      </w:r>
      <w:r w:rsidR="004D1ADE">
        <w:rPr>
          <w:rFonts w:ascii="Times New Roman" w:hAnsi="Times New Roman" w:cs="Times New Roman"/>
          <w:sz w:val="24"/>
          <w:szCs w:val="24"/>
        </w:rPr>
        <w:t xml:space="preserve">and methods </w:t>
      </w:r>
      <w:r w:rsidR="00AA10D0">
        <w:rPr>
          <w:rFonts w:ascii="Times New Roman" w:hAnsi="Times New Roman" w:cs="Times New Roman"/>
          <w:sz w:val="24"/>
          <w:szCs w:val="24"/>
        </w:rPr>
        <w:t xml:space="preserve">on which </w:t>
      </w:r>
      <w:r w:rsidR="006761EE">
        <w:rPr>
          <w:rFonts w:ascii="Times New Roman" w:hAnsi="Times New Roman" w:cs="Times New Roman"/>
          <w:sz w:val="24"/>
          <w:szCs w:val="24"/>
        </w:rPr>
        <w:t>those parts are</w:t>
      </w:r>
      <w:r w:rsidR="00AA10D0">
        <w:rPr>
          <w:rFonts w:ascii="Times New Roman" w:hAnsi="Times New Roman" w:cs="Times New Roman"/>
          <w:sz w:val="24"/>
          <w:szCs w:val="24"/>
        </w:rPr>
        <w:t xml:space="preserve"> based?</w:t>
      </w:r>
      <w:r>
        <w:rPr>
          <w:rFonts w:ascii="Times New Roman" w:hAnsi="Times New Roman" w:cs="Times New Roman"/>
          <w:sz w:val="24"/>
          <w:szCs w:val="24"/>
        </w:rPr>
        <w:t xml:space="preserve">  If the former, then would Gray really want to throw out all of the technological benefits we </w:t>
      </w:r>
      <w:r w:rsidR="004D1ADE">
        <w:rPr>
          <w:rFonts w:ascii="Times New Roman" w:hAnsi="Times New Roman" w:cs="Times New Roman"/>
          <w:sz w:val="24"/>
          <w:szCs w:val="24"/>
        </w:rPr>
        <w:t xml:space="preserve">currently </w:t>
      </w:r>
      <w:r>
        <w:rPr>
          <w:rFonts w:ascii="Times New Roman" w:hAnsi="Times New Roman" w:cs="Times New Roman"/>
          <w:sz w:val="24"/>
          <w:szCs w:val="24"/>
        </w:rPr>
        <w:t xml:space="preserve">enjoy, such as </w:t>
      </w:r>
      <w:r w:rsidR="004D1ADE">
        <w:rPr>
          <w:rFonts w:ascii="Times New Roman" w:hAnsi="Times New Roman" w:cs="Times New Roman"/>
          <w:sz w:val="24"/>
          <w:szCs w:val="24"/>
        </w:rPr>
        <w:t xml:space="preserve">those of </w:t>
      </w:r>
      <w:r>
        <w:rPr>
          <w:rFonts w:ascii="Times New Roman" w:hAnsi="Times New Roman" w:cs="Times New Roman"/>
          <w:sz w:val="24"/>
          <w:szCs w:val="24"/>
        </w:rPr>
        <w:t>medical science?</w:t>
      </w:r>
      <w:r w:rsidR="007439EA">
        <w:rPr>
          <w:rFonts w:ascii="Times New Roman" w:hAnsi="Times New Roman" w:cs="Times New Roman"/>
          <w:sz w:val="24"/>
          <w:szCs w:val="24"/>
        </w:rPr>
        <w:t xml:space="preserve">  It would help if he was </w:t>
      </w:r>
      <w:r w:rsidR="004D1ADE">
        <w:rPr>
          <w:rFonts w:ascii="Times New Roman" w:hAnsi="Times New Roman" w:cs="Times New Roman"/>
          <w:sz w:val="24"/>
          <w:szCs w:val="24"/>
        </w:rPr>
        <w:t xml:space="preserve">much </w:t>
      </w:r>
      <w:r w:rsidR="007439EA">
        <w:rPr>
          <w:rFonts w:ascii="Times New Roman" w:hAnsi="Times New Roman" w:cs="Times New Roman"/>
          <w:sz w:val="24"/>
          <w:szCs w:val="24"/>
        </w:rPr>
        <w:t xml:space="preserve">more specific about what he actually </w:t>
      </w:r>
      <w:r w:rsidR="004D1ADE">
        <w:rPr>
          <w:rFonts w:ascii="Times New Roman" w:hAnsi="Times New Roman" w:cs="Times New Roman"/>
          <w:sz w:val="24"/>
          <w:szCs w:val="24"/>
        </w:rPr>
        <w:t>intends</w:t>
      </w:r>
      <w:r w:rsidR="007439EA">
        <w:rPr>
          <w:rFonts w:ascii="Times New Roman" w:hAnsi="Times New Roman" w:cs="Times New Roman"/>
          <w:sz w:val="24"/>
          <w:szCs w:val="24"/>
        </w:rPr>
        <w:t xml:space="preserve"> and explain</w:t>
      </w:r>
      <w:r w:rsidR="006761EE">
        <w:rPr>
          <w:rFonts w:ascii="Times New Roman" w:hAnsi="Times New Roman" w:cs="Times New Roman"/>
          <w:sz w:val="24"/>
          <w:szCs w:val="24"/>
        </w:rPr>
        <w:t>ed</w:t>
      </w:r>
      <w:r w:rsidR="007439EA">
        <w:rPr>
          <w:rFonts w:ascii="Times New Roman" w:hAnsi="Times New Roman" w:cs="Times New Roman"/>
          <w:sz w:val="24"/>
          <w:szCs w:val="24"/>
        </w:rPr>
        <w:t xml:space="preserve"> more clearly </w:t>
      </w:r>
      <w:r w:rsidR="004D1ADE">
        <w:rPr>
          <w:rFonts w:ascii="Times New Roman" w:hAnsi="Times New Roman" w:cs="Times New Roman"/>
          <w:sz w:val="24"/>
          <w:szCs w:val="24"/>
        </w:rPr>
        <w:t xml:space="preserve">just </w:t>
      </w:r>
      <w:r w:rsidR="007439EA">
        <w:rPr>
          <w:rFonts w:ascii="Times New Roman" w:hAnsi="Times New Roman" w:cs="Times New Roman"/>
          <w:sz w:val="24"/>
          <w:szCs w:val="24"/>
        </w:rPr>
        <w:t xml:space="preserve">how far </w:t>
      </w:r>
      <w:r w:rsidR="004D1ADE">
        <w:rPr>
          <w:rFonts w:ascii="Times New Roman" w:hAnsi="Times New Roman" w:cs="Times New Roman"/>
          <w:sz w:val="24"/>
          <w:szCs w:val="24"/>
        </w:rPr>
        <w:t>beyond liberalism and Western science he thinks we should go</w:t>
      </w:r>
      <w:r w:rsidR="006761EE">
        <w:rPr>
          <w:rFonts w:ascii="Times New Roman" w:hAnsi="Times New Roman" w:cs="Times New Roman"/>
          <w:sz w:val="24"/>
          <w:szCs w:val="24"/>
        </w:rPr>
        <w:t xml:space="preserve"> in the wake of the Enlightenment</w:t>
      </w:r>
      <w:r w:rsidR="007439EA">
        <w:rPr>
          <w:rFonts w:ascii="Times New Roman" w:hAnsi="Times New Roman" w:cs="Times New Roman"/>
          <w:sz w:val="24"/>
          <w:szCs w:val="24"/>
        </w:rPr>
        <w:t>.</w:t>
      </w:r>
      <w:r w:rsidR="0024458D">
        <w:rPr>
          <w:rFonts w:ascii="Times New Roman" w:hAnsi="Times New Roman" w:cs="Times New Roman"/>
          <w:sz w:val="24"/>
          <w:szCs w:val="24"/>
        </w:rPr>
        <w:t xml:space="preserve">  That he has avoided doing so raises the possibility that none of his rather under-developed prescriptions are really meant to be taken too seriously.</w:t>
      </w:r>
    </w:p>
    <w:p w14:paraId="77E8653B" w14:textId="5AEC2A86" w:rsidR="00AA10D0" w:rsidDel="00423FFA" w:rsidRDefault="00AA10D0" w:rsidP="00C41329">
      <w:pPr>
        <w:spacing w:before="100" w:beforeAutospacing="1" w:after="100" w:afterAutospacing="1" w:line="480" w:lineRule="auto"/>
        <w:contextualSpacing/>
        <w:rPr>
          <w:del w:id="32" w:author="McIntyre, Kenneth" w:date="2025-09-15T14:15:00Z" w16du:dateUtc="2025-09-15T19:15:00Z"/>
          <w:rFonts w:ascii="Times New Roman" w:hAnsi="Times New Roman" w:cs="Times New Roman"/>
          <w:sz w:val="24"/>
          <w:szCs w:val="24"/>
        </w:rPr>
      </w:pPr>
    </w:p>
    <w:p w14:paraId="6C776ECB" w14:textId="758665C9" w:rsidR="00D31284" w:rsidRPr="00D31284" w:rsidRDefault="00D31284" w:rsidP="00C41329">
      <w:pPr>
        <w:spacing w:before="100" w:beforeAutospacing="1" w:after="100" w:afterAutospacing="1" w:line="480" w:lineRule="auto"/>
        <w:contextualSpacing/>
        <w:rPr>
          <w:rFonts w:ascii="Times New Roman" w:hAnsi="Times New Roman" w:cs="Times New Roman"/>
          <w:b/>
          <w:bCs/>
          <w:sz w:val="24"/>
          <w:szCs w:val="24"/>
        </w:rPr>
      </w:pPr>
      <w:r w:rsidRPr="00D31284">
        <w:rPr>
          <w:rFonts w:ascii="Times New Roman" w:hAnsi="Times New Roman" w:cs="Times New Roman"/>
          <w:b/>
          <w:bCs/>
          <w:sz w:val="24"/>
          <w:szCs w:val="24"/>
        </w:rPr>
        <w:t>References</w:t>
      </w:r>
    </w:p>
    <w:p w14:paraId="61BE9901" w14:textId="48E6AD0E" w:rsidR="000F0021" w:rsidRDefault="000F0021">
      <w:pPr>
        <w:spacing w:before="100" w:beforeAutospacing="1" w:after="100" w:afterAutospacing="1" w:line="240" w:lineRule="auto"/>
        <w:contextualSpacing/>
        <w:rPr>
          <w:rFonts w:ascii="Times New Roman" w:hAnsi="Times New Roman" w:cs="Times New Roman"/>
          <w:sz w:val="24"/>
          <w:szCs w:val="24"/>
        </w:rPr>
        <w:pPrChange w:id="33"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 xml:space="preserve">Condorcet, </w:t>
      </w:r>
      <w:r w:rsidRPr="000F0021">
        <w:rPr>
          <w:rFonts w:ascii="Times New Roman" w:hAnsi="Times New Roman" w:cs="Times New Roman"/>
          <w:sz w:val="24"/>
          <w:szCs w:val="24"/>
        </w:rPr>
        <w:t>Jean-Antoine-Nicolas de Caritat, Marquis de</w:t>
      </w:r>
      <w:r>
        <w:rPr>
          <w:rFonts w:ascii="Times New Roman" w:hAnsi="Times New Roman" w:cs="Times New Roman"/>
          <w:sz w:val="24"/>
          <w:szCs w:val="24"/>
        </w:rPr>
        <w:t>.  1955 [1795].</w:t>
      </w:r>
      <w:r w:rsidRPr="000F0021">
        <w:rPr>
          <w:rFonts w:ascii="Times New Roman" w:hAnsi="Times New Roman" w:cs="Times New Roman"/>
          <w:sz w:val="24"/>
          <w:szCs w:val="24"/>
        </w:rPr>
        <w:t xml:space="preserve"> Condorcet. Sketch for a Historical Picture of the Progress of the Human Mind. Trans</w:t>
      </w:r>
      <w:r>
        <w:rPr>
          <w:rFonts w:ascii="Times New Roman" w:hAnsi="Times New Roman" w:cs="Times New Roman"/>
          <w:sz w:val="24"/>
          <w:szCs w:val="24"/>
        </w:rPr>
        <w:t>.</w:t>
      </w:r>
      <w:r w:rsidRPr="000F0021">
        <w:rPr>
          <w:rFonts w:ascii="Times New Roman" w:hAnsi="Times New Roman" w:cs="Times New Roman"/>
          <w:sz w:val="24"/>
          <w:szCs w:val="24"/>
        </w:rPr>
        <w:t xml:space="preserve"> June Barraclough, with an introduction by Stuart Hampshire. New York: Noonday</w:t>
      </w:r>
      <w:r>
        <w:rPr>
          <w:rFonts w:ascii="Times New Roman" w:hAnsi="Times New Roman" w:cs="Times New Roman"/>
          <w:sz w:val="24"/>
          <w:szCs w:val="24"/>
        </w:rPr>
        <w:t>.</w:t>
      </w:r>
    </w:p>
    <w:p w14:paraId="0289E90A" w14:textId="2A772A83" w:rsidR="00D31284" w:rsidRDefault="00D31284">
      <w:pPr>
        <w:spacing w:before="100" w:beforeAutospacing="1" w:after="100" w:afterAutospacing="1" w:line="240" w:lineRule="auto"/>
        <w:contextualSpacing/>
        <w:rPr>
          <w:rFonts w:ascii="Times New Roman" w:hAnsi="Times New Roman" w:cs="Times New Roman"/>
          <w:sz w:val="24"/>
          <w:szCs w:val="24"/>
        </w:rPr>
        <w:pPrChange w:id="34"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 xml:space="preserve">Garrard, Graeme.  1997.  The Counter-Enlightenment Liberalism of Isaiah Berlin.  </w:t>
      </w:r>
      <w:r w:rsidRPr="00A31CC8">
        <w:rPr>
          <w:rFonts w:ascii="Times New Roman" w:hAnsi="Times New Roman" w:cs="Times New Roman"/>
          <w:i/>
          <w:iCs/>
          <w:sz w:val="24"/>
          <w:szCs w:val="24"/>
        </w:rPr>
        <w:t>Journal of Political Ideologies</w:t>
      </w:r>
      <w:r>
        <w:rPr>
          <w:rFonts w:ascii="Times New Roman" w:hAnsi="Times New Roman" w:cs="Times New Roman"/>
          <w:sz w:val="24"/>
          <w:szCs w:val="24"/>
        </w:rPr>
        <w:t>, 2</w:t>
      </w:r>
      <w:r w:rsidR="000E224B">
        <w:rPr>
          <w:rFonts w:ascii="Times New Roman" w:hAnsi="Times New Roman" w:cs="Times New Roman"/>
          <w:sz w:val="24"/>
          <w:szCs w:val="24"/>
        </w:rPr>
        <w:t>(</w:t>
      </w:r>
      <w:r>
        <w:rPr>
          <w:rFonts w:ascii="Times New Roman" w:hAnsi="Times New Roman" w:cs="Times New Roman"/>
          <w:sz w:val="24"/>
          <w:szCs w:val="24"/>
        </w:rPr>
        <w:t>3</w:t>
      </w:r>
      <w:r w:rsidR="000E224B">
        <w:rPr>
          <w:rFonts w:ascii="Times New Roman" w:hAnsi="Times New Roman" w:cs="Times New Roman"/>
          <w:sz w:val="24"/>
          <w:szCs w:val="24"/>
        </w:rPr>
        <w:t>)</w:t>
      </w:r>
      <w:r>
        <w:rPr>
          <w:rFonts w:ascii="Times New Roman" w:hAnsi="Times New Roman" w:cs="Times New Roman"/>
          <w:sz w:val="24"/>
          <w:szCs w:val="24"/>
        </w:rPr>
        <w:t>: 281-96.</w:t>
      </w:r>
    </w:p>
    <w:p w14:paraId="7C2F42B7" w14:textId="6368F776" w:rsidR="00D31284" w:rsidRDefault="00D31284">
      <w:pPr>
        <w:spacing w:before="100" w:beforeAutospacing="1" w:after="100" w:afterAutospacing="1" w:line="240" w:lineRule="auto"/>
        <w:contextualSpacing/>
        <w:rPr>
          <w:rFonts w:ascii="Times New Roman" w:hAnsi="Times New Roman" w:cs="Times New Roman"/>
          <w:sz w:val="24"/>
          <w:szCs w:val="24"/>
        </w:rPr>
        <w:pPrChange w:id="35"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 xml:space="preserve">Garrard, Graeme.  2008.  Nietzsche For and Against the Enlightenment.  </w:t>
      </w:r>
      <w:r w:rsidRPr="00A31CC8">
        <w:rPr>
          <w:rFonts w:ascii="Times New Roman" w:hAnsi="Times New Roman" w:cs="Times New Roman"/>
          <w:i/>
          <w:iCs/>
          <w:sz w:val="24"/>
          <w:szCs w:val="24"/>
        </w:rPr>
        <w:t>Review of Politics</w:t>
      </w:r>
      <w:r>
        <w:rPr>
          <w:rFonts w:ascii="Times New Roman" w:hAnsi="Times New Roman" w:cs="Times New Roman"/>
          <w:sz w:val="24"/>
          <w:szCs w:val="24"/>
        </w:rPr>
        <w:t>, 70</w:t>
      </w:r>
      <w:r w:rsidR="000E224B">
        <w:rPr>
          <w:rFonts w:ascii="Times New Roman" w:hAnsi="Times New Roman" w:cs="Times New Roman"/>
          <w:sz w:val="24"/>
          <w:szCs w:val="24"/>
        </w:rPr>
        <w:t>(</w:t>
      </w:r>
      <w:r>
        <w:rPr>
          <w:rFonts w:ascii="Times New Roman" w:hAnsi="Times New Roman" w:cs="Times New Roman"/>
          <w:sz w:val="24"/>
          <w:szCs w:val="24"/>
        </w:rPr>
        <w:t>4</w:t>
      </w:r>
      <w:r w:rsidR="000E224B">
        <w:rPr>
          <w:rFonts w:ascii="Times New Roman" w:hAnsi="Times New Roman" w:cs="Times New Roman"/>
          <w:sz w:val="24"/>
          <w:szCs w:val="24"/>
        </w:rPr>
        <w:t>)</w:t>
      </w:r>
      <w:r>
        <w:rPr>
          <w:rFonts w:ascii="Times New Roman" w:hAnsi="Times New Roman" w:cs="Times New Roman"/>
          <w:sz w:val="24"/>
          <w:szCs w:val="24"/>
        </w:rPr>
        <w:t>: 595-608.</w:t>
      </w:r>
    </w:p>
    <w:p w14:paraId="1FA7912F" w14:textId="40DFF0F5" w:rsidR="00567BAA" w:rsidRDefault="00567BAA">
      <w:pPr>
        <w:spacing w:before="100" w:beforeAutospacing="1" w:after="100" w:afterAutospacing="1" w:line="240" w:lineRule="auto"/>
        <w:contextualSpacing/>
        <w:rPr>
          <w:rFonts w:ascii="Times New Roman" w:hAnsi="Times New Roman" w:cs="Times New Roman"/>
          <w:sz w:val="24"/>
          <w:szCs w:val="24"/>
        </w:rPr>
        <w:pPrChange w:id="36"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 xml:space="preserve">Garrard, Graeme.  2006.  </w:t>
      </w:r>
      <w:r w:rsidRPr="00567BAA">
        <w:rPr>
          <w:rFonts w:ascii="Times New Roman" w:hAnsi="Times New Roman" w:cs="Times New Roman"/>
          <w:i/>
          <w:iCs/>
          <w:sz w:val="24"/>
          <w:szCs w:val="24"/>
        </w:rPr>
        <w:t>Counter-Enlightenments: From the Eighteenth Century to the Present</w:t>
      </w:r>
      <w:r>
        <w:rPr>
          <w:rFonts w:ascii="Times New Roman" w:hAnsi="Times New Roman" w:cs="Times New Roman"/>
          <w:sz w:val="24"/>
          <w:szCs w:val="24"/>
        </w:rPr>
        <w:t>.  London: Routledge.</w:t>
      </w:r>
    </w:p>
    <w:p w14:paraId="300E72A3" w14:textId="3955B52D" w:rsidR="0041496F" w:rsidRDefault="0041496F">
      <w:pPr>
        <w:spacing w:before="100" w:beforeAutospacing="1" w:after="100" w:afterAutospacing="1" w:line="240" w:lineRule="auto"/>
        <w:contextualSpacing/>
        <w:rPr>
          <w:rFonts w:ascii="Times New Roman" w:hAnsi="Times New Roman" w:cs="Times New Roman"/>
          <w:sz w:val="24"/>
          <w:szCs w:val="24"/>
        </w:rPr>
        <w:pPrChange w:id="37"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 xml:space="preserve">Gay, Peter.  1969.  </w:t>
      </w:r>
      <w:r w:rsidRPr="0041496F">
        <w:rPr>
          <w:rFonts w:ascii="Times New Roman" w:hAnsi="Times New Roman" w:cs="Times New Roman"/>
          <w:i/>
          <w:iCs/>
          <w:sz w:val="24"/>
          <w:szCs w:val="24"/>
        </w:rPr>
        <w:t>The Enlightenment: An Interpretation</w:t>
      </w:r>
      <w:r>
        <w:rPr>
          <w:rFonts w:ascii="Times New Roman" w:hAnsi="Times New Roman" w:cs="Times New Roman"/>
          <w:sz w:val="24"/>
          <w:szCs w:val="24"/>
        </w:rPr>
        <w:t xml:space="preserve">, vol. 2: </w:t>
      </w:r>
      <w:r w:rsidRPr="0041496F">
        <w:rPr>
          <w:rFonts w:ascii="Times New Roman" w:hAnsi="Times New Roman" w:cs="Times New Roman"/>
          <w:i/>
          <w:iCs/>
          <w:sz w:val="24"/>
          <w:szCs w:val="24"/>
        </w:rPr>
        <w:t>The Science of Freedom</w:t>
      </w:r>
      <w:r>
        <w:rPr>
          <w:rFonts w:ascii="Times New Roman" w:hAnsi="Times New Roman" w:cs="Times New Roman"/>
          <w:sz w:val="24"/>
          <w:szCs w:val="24"/>
        </w:rPr>
        <w:t>.  London: Wildwood House.</w:t>
      </w:r>
    </w:p>
    <w:p w14:paraId="19032D3B" w14:textId="28165C23" w:rsidR="00D31284" w:rsidRDefault="00D31284">
      <w:pPr>
        <w:spacing w:before="100" w:beforeAutospacing="1" w:after="100" w:afterAutospacing="1" w:line="240" w:lineRule="auto"/>
        <w:contextualSpacing/>
        <w:rPr>
          <w:rFonts w:ascii="Times New Roman" w:hAnsi="Times New Roman" w:cs="Times New Roman"/>
          <w:sz w:val="24"/>
          <w:szCs w:val="24"/>
        </w:rPr>
        <w:pPrChange w:id="38"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 xml:space="preserve">Gray, John.  1995.  </w:t>
      </w:r>
      <w:r w:rsidRPr="007F650F">
        <w:rPr>
          <w:rFonts w:ascii="Times New Roman" w:hAnsi="Times New Roman" w:cs="Times New Roman"/>
          <w:i/>
          <w:iCs/>
          <w:sz w:val="24"/>
          <w:szCs w:val="24"/>
        </w:rPr>
        <w:t>Isaiah Berlin</w:t>
      </w:r>
      <w:r>
        <w:rPr>
          <w:rFonts w:ascii="Times New Roman" w:hAnsi="Times New Roman" w:cs="Times New Roman"/>
          <w:sz w:val="24"/>
          <w:szCs w:val="24"/>
        </w:rPr>
        <w:t>.  Lond</w:t>
      </w:r>
      <w:r w:rsidR="007F650F">
        <w:rPr>
          <w:rFonts w:ascii="Times New Roman" w:hAnsi="Times New Roman" w:cs="Times New Roman"/>
          <w:sz w:val="24"/>
          <w:szCs w:val="24"/>
        </w:rPr>
        <w:t>on</w:t>
      </w:r>
      <w:r>
        <w:rPr>
          <w:rFonts w:ascii="Times New Roman" w:hAnsi="Times New Roman" w:cs="Times New Roman"/>
          <w:sz w:val="24"/>
          <w:szCs w:val="24"/>
        </w:rPr>
        <w:t xml:space="preserve"> and New York: HarperCollins.</w:t>
      </w:r>
    </w:p>
    <w:p w14:paraId="0E6184D7" w14:textId="2BA644E2" w:rsidR="00E03239" w:rsidRDefault="00855D3D">
      <w:pPr>
        <w:spacing w:before="100" w:beforeAutospacing="1" w:after="100" w:afterAutospacing="1" w:line="240" w:lineRule="auto"/>
        <w:contextualSpacing/>
        <w:rPr>
          <w:rFonts w:ascii="Times New Roman" w:hAnsi="Times New Roman" w:cs="Times New Roman"/>
          <w:sz w:val="24"/>
          <w:szCs w:val="24"/>
        </w:rPr>
        <w:pPrChange w:id="39"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Gray, John.  1997</w:t>
      </w:r>
      <w:r w:rsidR="007F650F">
        <w:rPr>
          <w:rFonts w:ascii="Times New Roman" w:hAnsi="Times New Roman" w:cs="Times New Roman"/>
          <w:sz w:val="24"/>
          <w:szCs w:val="24"/>
        </w:rPr>
        <w:t xml:space="preserve"> [1995]</w:t>
      </w:r>
      <w:r>
        <w:rPr>
          <w:rFonts w:ascii="Times New Roman" w:hAnsi="Times New Roman" w:cs="Times New Roman"/>
          <w:sz w:val="24"/>
          <w:szCs w:val="24"/>
        </w:rPr>
        <w:t xml:space="preserve">.  </w:t>
      </w:r>
      <w:r w:rsidRPr="00855D3D">
        <w:rPr>
          <w:rFonts w:ascii="Times New Roman" w:hAnsi="Times New Roman" w:cs="Times New Roman"/>
          <w:i/>
          <w:iCs/>
          <w:sz w:val="24"/>
          <w:szCs w:val="24"/>
        </w:rPr>
        <w:t>Enlightenment’s Wake: Politics and Culture at the Close of the Modern Age</w:t>
      </w:r>
      <w:r>
        <w:rPr>
          <w:rFonts w:ascii="Times New Roman" w:hAnsi="Times New Roman" w:cs="Times New Roman"/>
          <w:sz w:val="24"/>
          <w:szCs w:val="24"/>
        </w:rPr>
        <w:t>.  New York and London: Routledge.</w:t>
      </w:r>
    </w:p>
    <w:p w14:paraId="6938D5DC" w14:textId="45C62C21" w:rsidR="00E03239" w:rsidRDefault="00E03239">
      <w:pPr>
        <w:spacing w:before="100" w:beforeAutospacing="1" w:after="100" w:afterAutospacing="1" w:line="240" w:lineRule="auto"/>
        <w:contextualSpacing/>
        <w:rPr>
          <w:rFonts w:ascii="Times New Roman" w:hAnsi="Times New Roman" w:cs="Times New Roman"/>
          <w:sz w:val="24"/>
          <w:szCs w:val="24"/>
        </w:rPr>
        <w:pPrChange w:id="40"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Gray, John.  1999</w:t>
      </w:r>
      <w:r w:rsidR="007F650F">
        <w:rPr>
          <w:rFonts w:ascii="Times New Roman" w:hAnsi="Times New Roman" w:cs="Times New Roman"/>
          <w:sz w:val="24"/>
          <w:szCs w:val="24"/>
        </w:rPr>
        <w:t xml:space="preserve"> [1997]</w:t>
      </w:r>
      <w:r>
        <w:rPr>
          <w:rFonts w:ascii="Times New Roman" w:hAnsi="Times New Roman" w:cs="Times New Roman"/>
          <w:sz w:val="24"/>
          <w:szCs w:val="24"/>
        </w:rPr>
        <w:t xml:space="preserve">.  </w:t>
      </w:r>
      <w:r w:rsidRPr="00E03239">
        <w:rPr>
          <w:rFonts w:ascii="Times New Roman" w:hAnsi="Times New Roman" w:cs="Times New Roman"/>
          <w:i/>
          <w:iCs/>
          <w:sz w:val="24"/>
          <w:szCs w:val="24"/>
        </w:rPr>
        <w:t>Voltaire</w:t>
      </w:r>
      <w:r>
        <w:rPr>
          <w:rFonts w:ascii="Times New Roman" w:hAnsi="Times New Roman" w:cs="Times New Roman"/>
          <w:sz w:val="24"/>
          <w:szCs w:val="24"/>
        </w:rPr>
        <w:t>.  New York: Routledge.</w:t>
      </w:r>
    </w:p>
    <w:p w14:paraId="2B3CCC2E" w14:textId="5D0DDF8C" w:rsidR="00855D3D" w:rsidRDefault="00855D3D">
      <w:pPr>
        <w:spacing w:before="100" w:beforeAutospacing="1" w:after="100" w:afterAutospacing="1" w:line="240" w:lineRule="auto"/>
        <w:contextualSpacing/>
        <w:rPr>
          <w:rFonts w:ascii="Times New Roman" w:hAnsi="Times New Roman" w:cs="Times New Roman"/>
          <w:sz w:val="24"/>
          <w:szCs w:val="24"/>
        </w:rPr>
        <w:pPrChange w:id="41"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lastRenderedPageBreak/>
        <w:t xml:space="preserve">Gray, John.  2007.  </w:t>
      </w:r>
      <w:r w:rsidRPr="00855D3D">
        <w:rPr>
          <w:rFonts w:ascii="Times New Roman" w:hAnsi="Times New Roman" w:cs="Times New Roman"/>
          <w:i/>
          <w:iCs/>
          <w:sz w:val="24"/>
          <w:szCs w:val="24"/>
        </w:rPr>
        <w:t>Black Mass: Apocalyptic Religion and the Death of Utopia</w:t>
      </w:r>
      <w:r>
        <w:rPr>
          <w:rFonts w:ascii="Times New Roman" w:hAnsi="Times New Roman" w:cs="Times New Roman"/>
          <w:sz w:val="24"/>
          <w:szCs w:val="24"/>
        </w:rPr>
        <w:t>.  London: Penguin.</w:t>
      </w:r>
    </w:p>
    <w:p w14:paraId="4A865D08" w14:textId="07E36913" w:rsidR="00E03239" w:rsidRDefault="00E03239">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Gray, John.  2018.  </w:t>
      </w:r>
      <w:r w:rsidRPr="00E03239">
        <w:rPr>
          <w:rFonts w:ascii="Times New Roman" w:hAnsi="Times New Roman" w:cs="Times New Roman"/>
          <w:i/>
          <w:iCs/>
          <w:sz w:val="24"/>
          <w:szCs w:val="24"/>
        </w:rPr>
        <w:t>Seven Types of Atheism</w:t>
      </w:r>
      <w:r>
        <w:rPr>
          <w:rFonts w:ascii="Times New Roman" w:hAnsi="Times New Roman" w:cs="Times New Roman"/>
          <w:sz w:val="24"/>
          <w:szCs w:val="24"/>
        </w:rPr>
        <w:t xml:space="preserve">.  </w:t>
      </w:r>
      <w:r w:rsidR="00855D3D">
        <w:rPr>
          <w:rFonts w:ascii="Times New Roman" w:hAnsi="Times New Roman" w:cs="Times New Roman"/>
          <w:sz w:val="24"/>
          <w:szCs w:val="24"/>
        </w:rPr>
        <w:t xml:space="preserve">London: </w:t>
      </w:r>
      <w:r>
        <w:rPr>
          <w:rFonts w:ascii="Times New Roman" w:hAnsi="Times New Roman" w:cs="Times New Roman"/>
          <w:sz w:val="24"/>
          <w:szCs w:val="24"/>
        </w:rPr>
        <w:t>Penguin.</w:t>
      </w:r>
    </w:p>
    <w:p w14:paraId="68A67049" w14:textId="2E84895C" w:rsidR="0024458D" w:rsidRDefault="0024458D" w:rsidP="0024458D">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Gray, John.  2023.  </w:t>
      </w:r>
      <w:r w:rsidRPr="0024458D">
        <w:rPr>
          <w:rFonts w:ascii="Times New Roman" w:hAnsi="Times New Roman" w:cs="Times New Roman"/>
          <w:i/>
          <w:iCs/>
          <w:sz w:val="24"/>
          <w:szCs w:val="24"/>
        </w:rPr>
        <w:t>The New Leviathans</w:t>
      </w:r>
      <w:r>
        <w:rPr>
          <w:rFonts w:ascii="Times New Roman" w:hAnsi="Times New Roman" w:cs="Times New Roman"/>
          <w:sz w:val="24"/>
          <w:szCs w:val="24"/>
        </w:rPr>
        <w:t>.  London: Penguin.</w:t>
      </w:r>
    </w:p>
    <w:p w14:paraId="7F25E2CB" w14:textId="3687A8AA" w:rsidR="00D31284" w:rsidRDefault="00D31284">
      <w:pPr>
        <w:spacing w:before="100" w:beforeAutospacing="1" w:after="100" w:afterAutospacing="1" w:line="240" w:lineRule="auto"/>
        <w:contextualSpacing/>
        <w:rPr>
          <w:rFonts w:ascii="Times New Roman" w:hAnsi="Times New Roman" w:cs="Times New Roman"/>
          <w:sz w:val="24"/>
          <w:szCs w:val="24"/>
        </w:rPr>
        <w:pPrChange w:id="42"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 xml:space="preserve">Outram, </w:t>
      </w:r>
      <w:r w:rsidRPr="00C71806">
        <w:rPr>
          <w:rFonts w:ascii="Times New Roman" w:hAnsi="Times New Roman" w:cs="Times New Roman"/>
          <w:sz w:val="24"/>
          <w:szCs w:val="24"/>
        </w:rPr>
        <w:t>Dorinda</w:t>
      </w:r>
      <w:r>
        <w:rPr>
          <w:rFonts w:ascii="Times New Roman" w:hAnsi="Times New Roman" w:cs="Times New Roman"/>
          <w:sz w:val="24"/>
          <w:szCs w:val="24"/>
        </w:rPr>
        <w:t>.  2019</w:t>
      </w:r>
      <w:r w:rsidR="007F650F">
        <w:rPr>
          <w:rFonts w:ascii="Times New Roman" w:hAnsi="Times New Roman" w:cs="Times New Roman"/>
          <w:sz w:val="24"/>
          <w:szCs w:val="24"/>
        </w:rPr>
        <w:t xml:space="preserve"> [1995]</w:t>
      </w:r>
      <w:r>
        <w:rPr>
          <w:rFonts w:ascii="Times New Roman" w:hAnsi="Times New Roman" w:cs="Times New Roman"/>
          <w:sz w:val="24"/>
          <w:szCs w:val="24"/>
        </w:rPr>
        <w:t xml:space="preserve">. </w:t>
      </w:r>
      <w:r w:rsidRPr="00C71806">
        <w:rPr>
          <w:rFonts w:ascii="Times New Roman" w:hAnsi="Times New Roman" w:cs="Times New Roman"/>
          <w:sz w:val="24"/>
          <w:szCs w:val="24"/>
        </w:rPr>
        <w:t xml:space="preserve"> </w:t>
      </w:r>
      <w:r w:rsidRPr="00C71806">
        <w:rPr>
          <w:rFonts w:ascii="Times New Roman" w:hAnsi="Times New Roman" w:cs="Times New Roman"/>
          <w:i/>
          <w:iCs/>
          <w:sz w:val="24"/>
          <w:szCs w:val="24"/>
        </w:rPr>
        <w:t>The Enlightenment</w:t>
      </w:r>
      <w:r w:rsidRPr="00C71806">
        <w:rPr>
          <w:rFonts w:ascii="Times New Roman" w:hAnsi="Times New Roman" w:cs="Times New Roman"/>
          <w:sz w:val="24"/>
          <w:szCs w:val="24"/>
        </w:rPr>
        <w:t>, 4</w:t>
      </w:r>
      <w:r w:rsidRPr="00C71806">
        <w:rPr>
          <w:rFonts w:ascii="Times New Roman" w:hAnsi="Times New Roman" w:cs="Times New Roman"/>
          <w:sz w:val="24"/>
          <w:szCs w:val="24"/>
          <w:vertAlign w:val="superscript"/>
        </w:rPr>
        <w:t>th</w:t>
      </w:r>
      <w:r w:rsidRPr="00C71806">
        <w:rPr>
          <w:rFonts w:ascii="Times New Roman" w:hAnsi="Times New Roman" w:cs="Times New Roman"/>
          <w:sz w:val="24"/>
          <w:szCs w:val="24"/>
        </w:rPr>
        <w:t xml:space="preserve"> ed</w:t>
      </w:r>
      <w:r>
        <w:rPr>
          <w:rFonts w:ascii="Times New Roman" w:hAnsi="Times New Roman" w:cs="Times New Roman"/>
          <w:sz w:val="24"/>
          <w:szCs w:val="24"/>
        </w:rPr>
        <w:t xml:space="preserve">.  </w:t>
      </w:r>
      <w:r w:rsidRPr="00C71806">
        <w:rPr>
          <w:rFonts w:ascii="Times New Roman" w:hAnsi="Times New Roman" w:cs="Times New Roman"/>
          <w:sz w:val="24"/>
          <w:szCs w:val="24"/>
        </w:rPr>
        <w:t>Cambridge: Cambridge University Press.</w:t>
      </w:r>
    </w:p>
    <w:p w14:paraId="59B5A52F" w14:textId="2E223CF2" w:rsidR="007F650F" w:rsidRDefault="007F650F">
      <w:pPr>
        <w:spacing w:before="100" w:beforeAutospacing="1" w:after="100" w:afterAutospacing="1" w:line="240" w:lineRule="auto"/>
        <w:contextualSpacing/>
        <w:rPr>
          <w:rFonts w:ascii="Times New Roman" w:hAnsi="Times New Roman" w:cs="Times New Roman"/>
          <w:sz w:val="24"/>
          <w:szCs w:val="24"/>
        </w:rPr>
        <w:pPrChange w:id="43" w:author="McIntyre, Kenneth" w:date="2025-09-15T14:15:00Z" w16du:dateUtc="2025-09-15T19:15:00Z">
          <w:pPr>
            <w:spacing w:before="100" w:beforeAutospacing="1" w:after="100" w:afterAutospacing="1" w:line="480" w:lineRule="auto"/>
            <w:contextualSpacing/>
          </w:pPr>
        </w:pPrChange>
      </w:pPr>
      <w:r w:rsidRPr="00C71806">
        <w:rPr>
          <w:rFonts w:ascii="Times New Roman" w:hAnsi="Times New Roman" w:cs="Times New Roman"/>
          <w:sz w:val="24"/>
          <w:szCs w:val="24"/>
        </w:rPr>
        <w:t>Porter</w:t>
      </w:r>
      <w:r>
        <w:rPr>
          <w:rFonts w:ascii="Times New Roman" w:hAnsi="Times New Roman" w:cs="Times New Roman"/>
          <w:sz w:val="24"/>
          <w:szCs w:val="24"/>
        </w:rPr>
        <w:t>, Roay</w:t>
      </w:r>
      <w:r w:rsidRPr="00C71806">
        <w:rPr>
          <w:rFonts w:ascii="Times New Roman" w:hAnsi="Times New Roman" w:cs="Times New Roman"/>
          <w:sz w:val="24"/>
          <w:szCs w:val="24"/>
        </w:rPr>
        <w:t xml:space="preserve"> and Mikuláš Teich</w:t>
      </w:r>
      <w:r>
        <w:rPr>
          <w:rFonts w:ascii="Times New Roman" w:hAnsi="Times New Roman" w:cs="Times New Roman"/>
          <w:sz w:val="24"/>
          <w:szCs w:val="24"/>
        </w:rPr>
        <w:t xml:space="preserve">, eds.  1981.  </w:t>
      </w:r>
      <w:r w:rsidRPr="00C71806">
        <w:rPr>
          <w:rFonts w:ascii="Times New Roman" w:hAnsi="Times New Roman" w:cs="Times New Roman"/>
          <w:i/>
          <w:iCs/>
          <w:sz w:val="24"/>
          <w:szCs w:val="24"/>
        </w:rPr>
        <w:t>The Enlightenment in National Context</w:t>
      </w:r>
      <w:r>
        <w:rPr>
          <w:rFonts w:ascii="Times New Roman" w:hAnsi="Times New Roman" w:cs="Times New Roman"/>
          <w:sz w:val="24"/>
          <w:szCs w:val="24"/>
        </w:rPr>
        <w:t xml:space="preserve">.  </w:t>
      </w:r>
      <w:r w:rsidRPr="00C71806">
        <w:rPr>
          <w:rFonts w:ascii="Times New Roman" w:hAnsi="Times New Roman" w:cs="Times New Roman"/>
          <w:sz w:val="24"/>
          <w:szCs w:val="24"/>
        </w:rPr>
        <w:t>Cambridge: Cambridge University Press</w:t>
      </w:r>
      <w:r>
        <w:rPr>
          <w:rFonts w:ascii="Times New Roman" w:hAnsi="Times New Roman" w:cs="Times New Roman"/>
          <w:sz w:val="24"/>
          <w:szCs w:val="24"/>
        </w:rPr>
        <w:t>.</w:t>
      </w:r>
    </w:p>
    <w:p w14:paraId="30DFF370" w14:textId="6A2BCD0E" w:rsidR="007F650F" w:rsidRDefault="000E224B">
      <w:pPr>
        <w:spacing w:before="100" w:beforeAutospacing="1" w:after="100" w:afterAutospacing="1" w:line="240" w:lineRule="auto"/>
        <w:contextualSpacing/>
        <w:rPr>
          <w:rFonts w:ascii="Times New Roman" w:hAnsi="Times New Roman" w:cs="Times New Roman"/>
          <w:sz w:val="24"/>
          <w:szCs w:val="24"/>
        </w:rPr>
        <w:pPrChange w:id="44" w:author="McIntyre, Kenneth" w:date="2025-09-15T14:15:00Z" w16du:dateUtc="2025-09-15T19:15:00Z">
          <w:pPr>
            <w:spacing w:before="100" w:beforeAutospacing="1" w:after="100" w:afterAutospacing="1" w:line="480" w:lineRule="auto"/>
            <w:contextualSpacing/>
          </w:pPr>
        </w:pPrChange>
      </w:pPr>
      <w:r>
        <w:rPr>
          <w:rFonts w:ascii="Times New Roman" w:hAnsi="Times New Roman" w:cs="Times New Roman"/>
          <w:sz w:val="24"/>
          <w:szCs w:val="24"/>
        </w:rPr>
        <w:t xml:space="preserve">Schmidt, James.  2000.  What Enlightenment Project?  </w:t>
      </w:r>
      <w:r w:rsidRPr="000E224B">
        <w:rPr>
          <w:rFonts w:ascii="Times New Roman" w:hAnsi="Times New Roman" w:cs="Times New Roman"/>
          <w:i/>
          <w:iCs/>
          <w:sz w:val="24"/>
          <w:szCs w:val="24"/>
        </w:rPr>
        <w:t>Political Theory</w:t>
      </w:r>
      <w:r>
        <w:rPr>
          <w:rFonts w:ascii="Times New Roman" w:hAnsi="Times New Roman" w:cs="Times New Roman"/>
          <w:sz w:val="24"/>
          <w:szCs w:val="24"/>
        </w:rPr>
        <w:t>, 28(6): 734-57.</w:t>
      </w:r>
    </w:p>
    <w:p w14:paraId="388061A3" w14:textId="77777777" w:rsidR="009C0028" w:rsidRDefault="009C0028">
      <w:pPr>
        <w:spacing w:before="100" w:beforeAutospacing="1" w:after="100" w:afterAutospacing="1" w:line="240" w:lineRule="auto"/>
        <w:contextualSpacing/>
        <w:rPr>
          <w:rFonts w:ascii="Times New Roman" w:hAnsi="Times New Roman" w:cs="Times New Roman"/>
          <w:sz w:val="24"/>
          <w:szCs w:val="24"/>
        </w:rPr>
        <w:pPrChange w:id="45" w:author="McIntyre, Kenneth" w:date="2025-09-15T14:15:00Z" w16du:dateUtc="2025-09-15T19:15:00Z">
          <w:pPr>
            <w:spacing w:before="100" w:beforeAutospacing="1" w:after="100" w:afterAutospacing="1" w:line="480" w:lineRule="auto"/>
            <w:contextualSpacing/>
          </w:pPr>
        </w:pPrChange>
      </w:pPr>
    </w:p>
    <w:sectPr w:rsidR="009C0028">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cIntyre, Kenneth" w:date="2025-09-15T13:58:00Z" w:initials="KM">
    <w:p w14:paraId="1DA6F123" w14:textId="77777777" w:rsidR="00C41329" w:rsidRDefault="00C41329" w:rsidP="00C41329">
      <w:pPr>
        <w:pStyle w:val="CommentText"/>
      </w:pPr>
      <w:r>
        <w:rPr>
          <w:rStyle w:val="CommentReference"/>
        </w:rPr>
        <w:annotationRef/>
      </w:r>
      <w:r>
        <w:t>Do you want to repeat the word ‘often’?</w:t>
      </w:r>
    </w:p>
  </w:comment>
  <w:comment w:id="1" w:author="G G" w:date="2025-09-29T18:08:00Z" w:initials="GG">
    <w:p w14:paraId="63533ACC" w14:textId="77777777" w:rsidR="00041EFD" w:rsidRDefault="00041EFD" w:rsidP="00041EFD">
      <w:pPr>
        <w:pStyle w:val="CommentText"/>
      </w:pPr>
      <w:r>
        <w:rPr>
          <w:rStyle w:val="CommentReference"/>
        </w:rPr>
        <w:annotationRef/>
      </w:r>
      <w:r>
        <w:t>Yes.</w:t>
      </w:r>
    </w:p>
  </w:comment>
  <w:comment w:id="9" w:author="McIntyre, Kenneth" w:date="2025-09-15T14:05:00Z" w:initials="KM">
    <w:p w14:paraId="64E3F82F" w14:textId="78DCBE7D" w:rsidR="00C41329" w:rsidRDefault="00C41329" w:rsidP="00C41329">
      <w:pPr>
        <w:pStyle w:val="CommentText"/>
      </w:pPr>
      <w:r>
        <w:rPr>
          <w:rStyle w:val="CommentReference"/>
        </w:rPr>
        <w:annotationRef/>
      </w:r>
      <w:r>
        <w:t xml:space="preserve">Fragment;  Do you want to combine this with the latter sentence? </w:t>
      </w:r>
    </w:p>
  </w:comment>
  <w:comment w:id="10" w:author="G G" w:date="2025-09-29T18:14:00Z" w:initials="GG">
    <w:p w14:paraId="23E48BAF" w14:textId="77777777" w:rsidR="00994F84" w:rsidRDefault="0021283B" w:rsidP="00994F84">
      <w:pPr>
        <w:pStyle w:val="CommentText"/>
      </w:pPr>
      <w:r>
        <w:rPr>
          <w:rStyle w:val="CommentReference"/>
        </w:rPr>
        <w:annotationRef/>
      </w:r>
      <w:r w:rsidR="00994F84">
        <w:t>Done.</w:t>
      </w:r>
    </w:p>
  </w:comment>
  <w:comment w:id="20" w:author="McIntyre, Kenneth" w:date="2025-09-15T14:14:00Z" w:initials="KM">
    <w:p w14:paraId="1CDEB93A" w14:textId="1F28B60A" w:rsidR="00423FFA" w:rsidRDefault="00423FFA" w:rsidP="00423FFA">
      <w:pPr>
        <w:pStyle w:val="CommentText"/>
      </w:pPr>
      <w:r>
        <w:rPr>
          <w:rStyle w:val="CommentReference"/>
        </w:rPr>
        <w:annotationRef/>
      </w:r>
      <w:r>
        <w:t xml:space="preserve">The distinction that is being made between the Enlightenment project and post-Enlightenment nihilism is not clear to me.  It’s been a while since I read most of this stuff, but I seem to remember Gray blaming everything on the Enlightenment and claiming that nihilism is a reasonable response.  Are you saying that he’s blaming everything on nihilism or on some concatenation of nihilism and Enlightenment? </w:t>
      </w:r>
    </w:p>
  </w:comment>
  <w:comment w:id="21" w:author="G G" w:date="2025-09-29T18:43:00Z" w:initials="GG">
    <w:p w14:paraId="6D636E0B" w14:textId="77777777" w:rsidR="00994F84" w:rsidRDefault="007C19CD" w:rsidP="00994F84">
      <w:pPr>
        <w:pStyle w:val="CommentText"/>
      </w:pPr>
      <w:r>
        <w:rPr>
          <w:rStyle w:val="CommentReference"/>
        </w:rPr>
        <w:annotationRef/>
      </w:r>
      <w:r w:rsidR="00994F84">
        <w:t>It’s not clear to me why it’s not clear to you.  I described it as a ‘transition period’ between the collapse of faith in the Enlightenment and the emergence of a new ‘post-Enlightenment, post-liberal’ era.  I did not intend to imply that nihilism is part of the Enlightenment.  Rather, the Enlightenment destroys all belief systems but its own, and then collapses, leading to nihilism.  It is, for Gray, the consequence of the Enlightenment.  I have added a few more lines at the end of the preceding paragraph to make this even clearer.</w:t>
      </w:r>
    </w:p>
  </w:comment>
  <w:comment w:id="24" w:author="McIntyre, Kenneth" w:date="2025-09-15T14:19:00Z" w:initials="KM">
    <w:p w14:paraId="3DB21166" w14:textId="425EF2D5" w:rsidR="00B504C7" w:rsidRDefault="00B504C7" w:rsidP="00B504C7">
      <w:pPr>
        <w:pStyle w:val="CommentText"/>
      </w:pPr>
      <w:r>
        <w:rPr>
          <w:rStyle w:val="CommentReference"/>
        </w:rPr>
        <w:annotationRef/>
      </w:r>
      <w:r>
        <w:t>So, have we all left the world of the Enlightenment and are now nihilists or is nihilism simply the new form that Enlightenment has taken?</w:t>
      </w:r>
    </w:p>
  </w:comment>
  <w:comment w:id="25" w:author="G G" w:date="2025-09-29T18:48:00Z" w:initials="GG">
    <w:p w14:paraId="330C915F" w14:textId="77777777" w:rsidR="007C19CD" w:rsidRDefault="007C19CD" w:rsidP="007C19CD">
      <w:pPr>
        <w:pStyle w:val="CommentText"/>
      </w:pPr>
      <w:r>
        <w:rPr>
          <w:rStyle w:val="CommentReference"/>
        </w:rPr>
        <w:annotationRef/>
      </w:r>
      <w:r>
        <w:t>See comment above.</w:t>
      </w:r>
    </w:p>
  </w:comment>
  <w:comment w:id="26" w:author="McIntyre, Kenneth" w:date="2025-09-15T14:33:00Z" w:initials="KM">
    <w:p w14:paraId="6ECEBE2F" w14:textId="54F88E12" w:rsidR="003B4FC6" w:rsidRDefault="003B4FC6" w:rsidP="003B4FC6">
      <w:pPr>
        <w:pStyle w:val="CommentText"/>
      </w:pPr>
      <w:r>
        <w:rPr>
          <w:rStyle w:val="CommentReference"/>
        </w:rPr>
        <w:annotationRef/>
      </w:r>
      <w:r>
        <w:t>Other pluralists like Stuart Hampshire and John Kekes make stronger arguments about certain ‘natural’ values that are necessary prerequisites of any rational ranking of plural values.</w:t>
      </w:r>
    </w:p>
  </w:comment>
  <w:comment w:id="27" w:author="McIntyre, Kenneth" w:date="2025-09-15T14:36:00Z" w:initials="KM">
    <w:p w14:paraId="7225061E" w14:textId="77777777" w:rsidR="003B4FC6" w:rsidRDefault="003B4FC6" w:rsidP="003B4FC6">
      <w:pPr>
        <w:pStyle w:val="CommentText"/>
      </w:pPr>
      <w:r>
        <w:rPr>
          <w:rStyle w:val="CommentReference"/>
        </w:rPr>
        <w:annotationRef/>
      </w:r>
      <w:r>
        <w:t>One of the most serious weaknesses of Gray’s argument here is that he seems to be attempting to make the world safe for plural monisms, not for value pluralism itself.</w:t>
      </w:r>
    </w:p>
  </w:comment>
  <w:comment w:id="28" w:author="G G" w:date="2025-09-29T18:49:00Z" w:initials="GG">
    <w:p w14:paraId="3E8AD65D" w14:textId="77777777" w:rsidR="00994F84" w:rsidRDefault="007C19CD" w:rsidP="00994F84">
      <w:pPr>
        <w:pStyle w:val="CommentText"/>
      </w:pPr>
      <w:r>
        <w:rPr>
          <w:rStyle w:val="CommentReference"/>
        </w:rPr>
        <w:annotationRef/>
      </w:r>
      <w:r w:rsidR="00994F84">
        <w:t>I raise this issue directly in the last section of my paper.  I have added a couple of sentences to the penultimate paragraph just to sharpen the point.</w:t>
      </w:r>
    </w:p>
  </w:comment>
  <w:comment w:id="29" w:author="McIntyre, Kenneth" w:date="2025-09-15T14:41:00Z" w:initials="KM">
    <w:p w14:paraId="787C53E3" w14:textId="3B94E1F5" w:rsidR="00D03F7B" w:rsidRDefault="00D03F7B" w:rsidP="00D03F7B">
      <w:pPr>
        <w:pStyle w:val="CommentText"/>
      </w:pPr>
      <w:r>
        <w:rPr>
          <w:rStyle w:val="CommentReference"/>
        </w:rPr>
        <w:annotationRef/>
      </w:r>
      <w:r>
        <w:t>However, unlike Gray, Oakeshott has a cast of sheep (Hume, Hobbes, Montaigne, et al.) as well as a set of goats (Bacon, Voltaire, Marx,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DA6F123" w15:done="0"/>
  <w15:commentEx w15:paraId="63533ACC" w15:paraIdParent="1DA6F123" w15:done="0"/>
  <w15:commentEx w15:paraId="64E3F82F" w15:done="0"/>
  <w15:commentEx w15:paraId="23E48BAF" w15:paraIdParent="64E3F82F" w15:done="0"/>
  <w15:commentEx w15:paraId="1CDEB93A" w15:done="0"/>
  <w15:commentEx w15:paraId="6D636E0B" w15:paraIdParent="1CDEB93A" w15:done="0"/>
  <w15:commentEx w15:paraId="3DB21166" w15:done="0"/>
  <w15:commentEx w15:paraId="330C915F" w15:paraIdParent="3DB21166" w15:done="0"/>
  <w15:commentEx w15:paraId="6ECEBE2F" w15:done="0"/>
  <w15:commentEx w15:paraId="7225061E" w15:done="0"/>
  <w15:commentEx w15:paraId="3E8AD65D" w15:paraIdParent="7225061E" w15:done="0"/>
  <w15:commentEx w15:paraId="787C53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B3F41F" w16cex:dateUtc="2025-09-15T18:58:00Z"/>
  <w16cex:commentExtensible w16cex:durableId="47DFB2F9" w16cex:dateUtc="2025-09-29T17:08:00Z"/>
  <w16cex:commentExtensible w16cex:durableId="31EBEA68" w16cex:dateUtc="2025-09-15T19:05:00Z"/>
  <w16cex:commentExtensible w16cex:durableId="364EB226" w16cex:dateUtc="2025-09-29T17:14:00Z"/>
  <w16cex:commentExtensible w16cex:durableId="1238182A" w16cex:dateUtc="2025-09-15T19:14:00Z"/>
  <w16cex:commentExtensible w16cex:durableId="0E04FF06" w16cex:dateUtc="2025-09-29T17:43:00Z"/>
  <w16cex:commentExtensible w16cex:durableId="00CE7201" w16cex:dateUtc="2025-09-15T19:19:00Z"/>
  <w16cex:commentExtensible w16cex:durableId="5D066770" w16cex:dateUtc="2025-09-29T17:48:00Z"/>
  <w16cex:commentExtensible w16cex:durableId="54B28ADD" w16cex:dateUtc="2025-09-15T19:33:00Z"/>
  <w16cex:commentExtensible w16cex:durableId="526E121B" w16cex:dateUtc="2025-09-15T19:36:00Z"/>
  <w16cex:commentExtensible w16cex:durableId="3B7D6911" w16cex:dateUtc="2025-09-29T17:49:00Z"/>
  <w16cex:commentExtensible w16cex:durableId="2FA98E7C" w16cex:dateUtc="2025-09-15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DA6F123" w16cid:durableId="66B3F41F"/>
  <w16cid:commentId w16cid:paraId="63533ACC" w16cid:durableId="47DFB2F9"/>
  <w16cid:commentId w16cid:paraId="64E3F82F" w16cid:durableId="31EBEA68"/>
  <w16cid:commentId w16cid:paraId="23E48BAF" w16cid:durableId="364EB226"/>
  <w16cid:commentId w16cid:paraId="1CDEB93A" w16cid:durableId="1238182A"/>
  <w16cid:commentId w16cid:paraId="6D636E0B" w16cid:durableId="0E04FF06"/>
  <w16cid:commentId w16cid:paraId="3DB21166" w16cid:durableId="00CE7201"/>
  <w16cid:commentId w16cid:paraId="330C915F" w16cid:durableId="5D066770"/>
  <w16cid:commentId w16cid:paraId="6ECEBE2F" w16cid:durableId="54B28ADD"/>
  <w16cid:commentId w16cid:paraId="7225061E" w16cid:durableId="526E121B"/>
  <w16cid:commentId w16cid:paraId="3E8AD65D" w16cid:durableId="3B7D6911"/>
  <w16cid:commentId w16cid:paraId="787C53E3" w16cid:durableId="2FA98E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43736" w14:textId="77777777" w:rsidR="001B0641" w:rsidRDefault="001B0641" w:rsidP="00A367A7">
      <w:pPr>
        <w:spacing w:after="0" w:line="240" w:lineRule="auto"/>
      </w:pPr>
      <w:r>
        <w:separator/>
      </w:r>
    </w:p>
  </w:endnote>
  <w:endnote w:type="continuationSeparator" w:id="0">
    <w:p w14:paraId="57189CC9" w14:textId="77777777" w:rsidR="001B0641" w:rsidRDefault="001B0641" w:rsidP="00A367A7">
      <w:pPr>
        <w:spacing w:after="0" w:line="240" w:lineRule="auto"/>
      </w:pPr>
      <w:r>
        <w:continuationSeparator/>
      </w:r>
    </w:p>
  </w:endnote>
  <w:endnote w:id="1">
    <w:p w14:paraId="3D24752A" w14:textId="2E655D26" w:rsidR="00307546" w:rsidRDefault="00307546" w:rsidP="00307546">
      <w:pPr>
        <w:spacing w:line="240" w:lineRule="auto"/>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Nietzsche was actually surprisingly ambivalent about the Enlightenment, as I </w:t>
      </w:r>
      <w:ins w:id="23" w:author="McIntyre, Kenneth" w:date="2025-09-15T14:15:00Z" w16du:dateUtc="2025-09-15T19:15:00Z">
        <w:r w:rsidR="00423FFA">
          <w:rPr>
            <w:rFonts w:ascii="Times New Roman" w:hAnsi="Times New Roman" w:cs="Times New Roman"/>
            <w:sz w:val="24"/>
            <w:szCs w:val="24"/>
          </w:rPr>
          <w:t xml:space="preserve">have </w:t>
        </w:r>
      </w:ins>
      <w:r>
        <w:rPr>
          <w:rFonts w:ascii="Times New Roman" w:hAnsi="Times New Roman" w:cs="Times New Roman"/>
          <w:sz w:val="24"/>
          <w:szCs w:val="24"/>
        </w:rPr>
        <w:t>show</w:t>
      </w:r>
      <w:r w:rsidR="00A46BE6">
        <w:rPr>
          <w:rFonts w:ascii="Times New Roman" w:hAnsi="Times New Roman" w:cs="Times New Roman"/>
          <w:sz w:val="24"/>
          <w:szCs w:val="24"/>
        </w:rPr>
        <w:t>n in Garrard 2008</w:t>
      </w:r>
      <w:r>
        <w:rPr>
          <w:rFonts w:ascii="Times New Roman" w:hAnsi="Times New Roman" w:cs="Times New Roman"/>
          <w:sz w:val="24"/>
          <w:szCs w:val="24"/>
        </w:rPr>
        <w:t>.</w:t>
      </w:r>
    </w:p>
    <w:p w14:paraId="239D8A02" w14:textId="3AAFA5F3" w:rsidR="00307546" w:rsidRDefault="00307546">
      <w:pPr>
        <w:pStyle w:val="EndnoteText"/>
      </w:pPr>
    </w:p>
  </w:endnote>
  <w:endnote w:id="2">
    <w:p w14:paraId="6A4A7FAB" w14:textId="7AC0B29F" w:rsidR="00307546" w:rsidRPr="0024458D" w:rsidRDefault="00307546" w:rsidP="00307546">
      <w:pPr>
        <w:spacing w:line="240" w:lineRule="auto"/>
        <w:rPr>
          <w:rFonts w:ascii="Times New Roman" w:hAnsi="Times New Roman" w:cs="Times New Roman"/>
          <w:sz w:val="24"/>
          <w:szCs w:val="24"/>
        </w:rPr>
      </w:pPr>
      <w:r w:rsidRPr="0024458D">
        <w:rPr>
          <w:rStyle w:val="EndnoteReference"/>
          <w:rFonts w:ascii="Times New Roman" w:hAnsi="Times New Roman" w:cs="Times New Roman"/>
          <w:sz w:val="24"/>
          <w:szCs w:val="24"/>
        </w:rPr>
        <w:endnoteRef/>
      </w:r>
      <w:r w:rsidRPr="0024458D">
        <w:rPr>
          <w:rFonts w:ascii="Times New Roman" w:hAnsi="Times New Roman" w:cs="Times New Roman"/>
          <w:sz w:val="24"/>
          <w:szCs w:val="24"/>
        </w:rPr>
        <w:t xml:space="preserve"> See </w:t>
      </w:r>
      <w:r w:rsidR="00D31284" w:rsidRPr="0024458D">
        <w:rPr>
          <w:rFonts w:ascii="Times New Roman" w:hAnsi="Times New Roman" w:cs="Times New Roman"/>
          <w:sz w:val="24"/>
          <w:szCs w:val="24"/>
        </w:rPr>
        <w:t>Garrard</w:t>
      </w:r>
      <w:r w:rsidRPr="0024458D">
        <w:rPr>
          <w:rFonts w:ascii="Times New Roman" w:hAnsi="Times New Roman" w:cs="Times New Roman"/>
          <w:sz w:val="24"/>
          <w:szCs w:val="24"/>
        </w:rPr>
        <w:t xml:space="preserve"> </w:t>
      </w:r>
      <w:r w:rsidR="00D31284" w:rsidRPr="0024458D">
        <w:rPr>
          <w:rFonts w:ascii="Times New Roman" w:hAnsi="Times New Roman" w:cs="Times New Roman"/>
          <w:sz w:val="24"/>
          <w:szCs w:val="24"/>
        </w:rPr>
        <w:t xml:space="preserve">2007 </w:t>
      </w:r>
      <w:r w:rsidRPr="0024458D">
        <w:rPr>
          <w:rFonts w:ascii="Times New Roman" w:hAnsi="Times New Roman" w:cs="Times New Roman"/>
          <w:sz w:val="24"/>
          <w:szCs w:val="24"/>
        </w:rPr>
        <w:t>for an account of Berlin’s views on liberalism and the Enlightenment.</w:t>
      </w:r>
    </w:p>
    <w:p w14:paraId="380818E4" w14:textId="4710B10A" w:rsidR="00307546" w:rsidRPr="0024458D" w:rsidRDefault="00307546">
      <w:pPr>
        <w:pStyle w:val="EndnoteText"/>
        <w:rPr>
          <w:rFonts w:ascii="Times New Roman" w:hAnsi="Times New Roman" w:cs="Times New Roman"/>
          <w:sz w:val="24"/>
          <w:szCs w:val="24"/>
        </w:rPr>
      </w:pPr>
    </w:p>
  </w:endnote>
  <w:endnote w:id="3">
    <w:p w14:paraId="171688F6" w14:textId="770EB496" w:rsidR="0024458D" w:rsidRPr="0024458D" w:rsidRDefault="0024458D">
      <w:pPr>
        <w:pStyle w:val="EndnoteText"/>
        <w:rPr>
          <w:rFonts w:ascii="Times New Roman" w:hAnsi="Times New Roman" w:cs="Times New Roman"/>
          <w:sz w:val="24"/>
          <w:szCs w:val="24"/>
        </w:rPr>
      </w:pPr>
      <w:r w:rsidRPr="0024458D">
        <w:rPr>
          <w:rStyle w:val="EndnoteReference"/>
          <w:rFonts w:ascii="Times New Roman" w:hAnsi="Times New Roman" w:cs="Times New Roman"/>
          <w:sz w:val="24"/>
          <w:szCs w:val="24"/>
        </w:rPr>
        <w:endnoteRef/>
      </w:r>
      <w:r w:rsidRPr="0024458D">
        <w:rPr>
          <w:rFonts w:ascii="Times New Roman" w:hAnsi="Times New Roman" w:cs="Times New Roman"/>
          <w:sz w:val="24"/>
          <w:szCs w:val="24"/>
        </w:rPr>
        <w:t xml:space="preserve"> Gray 2023 is an exception</w:t>
      </w:r>
      <w:r>
        <w:rPr>
          <w:rFonts w:ascii="Times New Roman" w:hAnsi="Times New Roman" w:cs="Times New Roman"/>
          <w:sz w:val="24"/>
          <w:szCs w:val="24"/>
        </w:rPr>
        <w:t>.  It relies directly</w:t>
      </w:r>
      <w:r w:rsidRPr="0024458D">
        <w:rPr>
          <w:rFonts w:ascii="Times New Roman" w:hAnsi="Times New Roman" w:cs="Times New Roman"/>
          <w:sz w:val="24"/>
          <w:szCs w:val="24"/>
        </w:rPr>
        <w:t xml:space="preserve"> on the writing</w:t>
      </w:r>
      <w:r>
        <w:rPr>
          <w:rFonts w:ascii="Times New Roman" w:hAnsi="Times New Roman" w:cs="Times New Roman"/>
          <w:sz w:val="24"/>
          <w:szCs w:val="24"/>
        </w:rPr>
        <w:t>s</w:t>
      </w:r>
      <w:r w:rsidRPr="0024458D">
        <w:rPr>
          <w:rFonts w:ascii="Times New Roman" w:hAnsi="Times New Roman" w:cs="Times New Roman"/>
          <w:sz w:val="24"/>
          <w:szCs w:val="24"/>
        </w:rPr>
        <w:t xml:space="preserve"> of Thomas Hobbes.</w:t>
      </w:r>
    </w:p>
    <w:p w14:paraId="48EDEBF0" w14:textId="77777777" w:rsidR="0024458D" w:rsidRPr="0024458D" w:rsidRDefault="0024458D">
      <w:pPr>
        <w:pStyle w:val="EndnoteText"/>
        <w:rPr>
          <w:rFonts w:ascii="Times New Roman" w:hAnsi="Times New Roman" w:cs="Times New Roman"/>
          <w:sz w:val="24"/>
          <w:szCs w:val="24"/>
        </w:rPr>
      </w:pPr>
    </w:p>
  </w:endnote>
  <w:endnote w:id="4">
    <w:p w14:paraId="79E56D6E" w14:textId="5F06211F" w:rsidR="006D35FC" w:rsidRPr="00C71806" w:rsidRDefault="006D35FC" w:rsidP="006D35FC">
      <w:pPr>
        <w:spacing w:line="240" w:lineRule="auto"/>
        <w:rPr>
          <w:rFonts w:ascii="Times New Roman" w:hAnsi="Times New Roman" w:cs="Times New Roman"/>
          <w:sz w:val="24"/>
          <w:szCs w:val="24"/>
        </w:rPr>
      </w:pPr>
      <w:r w:rsidRPr="00C71806">
        <w:rPr>
          <w:rStyle w:val="EndnoteReference"/>
        </w:rPr>
        <w:endnoteRef/>
      </w:r>
      <w:r w:rsidRPr="00C71806">
        <w:t xml:space="preserve"> </w:t>
      </w:r>
      <w:r w:rsidRPr="00C71806">
        <w:rPr>
          <w:rFonts w:ascii="Times New Roman" w:hAnsi="Times New Roman" w:cs="Times New Roman"/>
          <w:sz w:val="24"/>
          <w:szCs w:val="24"/>
        </w:rPr>
        <w:t>For a very good general overview of these changes in Enlightenment historiography, see</w:t>
      </w:r>
      <w:r w:rsidR="00A46BE6">
        <w:rPr>
          <w:rFonts w:ascii="Times New Roman" w:hAnsi="Times New Roman" w:cs="Times New Roman"/>
          <w:sz w:val="24"/>
          <w:szCs w:val="24"/>
        </w:rPr>
        <w:t xml:space="preserve"> </w:t>
      </w:r>
      <w:r w:rsidRPr="00C71806">
        <w:rPr>
          <w:rFonts w:ascii="Times New Roman" w:hAnsi="Times New Roman" w:cs="Times New Roman"/>
          <w:sz w:val="24"/>
          <w:szCs w:val="24"/>
        </w:rPr>
        <w:t>Outram</w:t>
      </w:r>
      <w:r w:rsidR="00A46BE6">
        <w:rPr>
          <w:rFonts w:ascii="Times New Roman" w:hAnsi="Times New Roman" w:cs="Times New Roman"/>
          <w:sz w:val="24"/>
          <w:szCs w:val="24"/>
        </w:rPr>
        <w:t xml:space="preserve"> 2019</w:t>
      </w:r>
      <w:r w:rsidRPr="00C71806">
        <w:rPr>
          <w:rFonts w:ascii="Times New Roman" w:hAnsi="Times New Roman" w:cs="Times New Roman"/>
          <w:sz w:val="24"/>
          <w:szCs w:val="24"/>
        </w:rPr>
        <w:t>.</w:t>
      </w:r>
    </w:p>
    <w:p w14:paraId="71A40ABF" w14:textId="77777777" w:rsidR="006D35FC" w:rsidRDefault="006D35FC" w:rsidP="006D35FC">
      <w:pPr>
        <w:pStyle w:val="EndnoteText"/>
      </w:pPr>
    </w:p>
  </w:endnote>
  <w:endnote w:id="5">
    <w:p w14:paraId="3D3D2FE8" w14:textId="64D2028E" w:rsidR="006D35FC" w:rsidRPr="00C71806" w:rsidRDefault="006D35FC" w:rsidP="006D35FC">
      <w:pPr>
        <w:spacing w:line="240" w:lineRule="auto"/>
        <w:rPr>
          <w:rFonts w:ascii="Times New Roman" w:hAnsi="Times New Roman" w:cs="Times New Roman"/>
          <w:sz w:val="24"/>
          <w:szCs w:val="24"/>
        </w:rPr>
      </w:pPr>
      <w:r w:rsidRPr="00C71806">
        <w:rPr>
          <w:rStyle w:val="EndnoteReference"/>
        </w:rPr>
        <w:endnoteRef/>
      </w:r>
      <w:r w:rsidRPr="00C71806">
        <w:t xml:space="preserve"> </w:t>
      </w:r>
      <w:r w:rsidRPr="00C71806">
        <w:rPr>
          <w:rFonts w:ascii="Times New Roman" w:hAnsi="Times New Roman" w:cs="Times New Roman"/>
          <w:sz w:val="24"/>
          <w:szCs w:val="24"/>
        </w:rPr>
        <w:t>The various national forms of Enlightenment are chronicled in</w:t>
      </w:r>
      <w:r w:rsidR="00A46BE6">
        <w:rPr>
          <w:rFonts w:ascii="Times New Roman" w:hAnsi="Times New Roman" w:cs="Times New Roman"/>
          <w:sz w:val="24"/>
          <w:szCs w:val="24"/>
        </w:rPr>
        <w:t xml:space="preserve"> </w:t>
      </w:r>
      <w:r w:rsidRPr="00C71806">
        <w:rPr>
          <w:rFonts w:ascii="Times New Roman" w:hAnsi="Times New Roman" w:cs="Times New Roman"/>
          <w:sz w:val="24"/>
          <w:szCs w:val="24"/>
        </w:rPr>
        <w:t>Porter and Teich</w:t>
      </w:r>
      <w:r w:rsidR="00A46BE6">
        <w:rPr>
          <w:rFonts w:ascii="Times New Roman" w:hAnsi="Times New Roman" w:cs="Times New Roman"/>
          <w:sz w:val="24"/>
          <w:szCs w:val="24"/>
        </w:rPr>
        <w:t xml:space="preserve"> 1981.</w:t>
      </w:r>
      <w:r w:rsidRPr="00C71806">
        <w:rPr>
          <w:rFonts w:ascii="Times New Roman" w:hAnsi="Times New Roman" w:cs="Times New Roman"/>
          <w:sz w:val="24"/>
          <w:szCs w:val="24"/>
        </w:rPr>
        <w:t xml:space="preserve"> </w:t>
      </w:r>
    </w:p>
    <w:p w14:paraId="6F63AE1F" w14:textId="77777777" w:rsidR="006D35FC" w:rsidRDefault="006D35FC" w:rsidP="006D35FC">
      <w:pPr>
        <w:pStyle w:val="EndnoteText"/>
      </w:pPr>
    </w:p>
  </w:endnote>
  <w:endnote w:id="6">
    <w:p w14:paraId="572F804A" w14:textId="48BCB5D8" w:rsidR="000E224B" w:rsidRDefault="000E224B" w:rsidP="000E224B">
      <w:pPr>
        <w:spacing w:line="240" w:lineRule="auto"/>
        <w:rPr>
          <w:rFonts w:ascii="Times New Roman" w:hAnsi="Times New Roman" w:cs="Times New Roman"/>
          <w:sz w:val="24"/>
          <w:szCs w:val="24"/>
        </w:rPr>
      </w:pPr>
      <w:r>
        <w:rPr>
          <w:rStyle w:val="EndnoteReference"/>
          <w:sz w:val="20"/>
          <w:szCs w:val="20"/>
        </w:rPr>
        <w:endnoteRef/>
      </w:r>
      <w:r>
        <w:rPr>
          <w:rStyle w:val="EndnoteReference"/>
        </w:rPr>
        <w:endnoteRef/>
      </w:r>
      <w:r>
        <w:t xml:space="preserve"> </w:t>
      </w:r>
      <w:r>
        <w:rPr>
          <w:rFonts w:ascii="Times New Roman" w:hAnsi="Times New Roman" w:cs="Times New Roman"/>
          <w:sz w:val="24"/>
          <w:szCs w:val="24"/>
        </w:rPr>
        <w:t>S</w:t>
      </w:r>
      <w:r w:rsidR="00AA37FD">
        <w:rPr>
          <w:rFonts w:ascii="Times New Roman" w:hAnsi="Times New Roman" w:cs="Times New Roman"/>
          <w:sz w:val="24"/>
          <w:szCs w:val="24"/>
        </w:rPr>
        <w:t>ee S</w:t>
      </w:r>
      <w:r>
        <w:rPr>
          <w:rFonts w:ascii="Times New Roman" w:hAnsi="Times New Roman" w:cs="Times New Roman"/>
          <w:sz w:val="24"/>
          <w:szCs w:val="24"/>
        </w:rPr>
        <w:t>chmidt 2000.</w:t>
      </w:r>
    </w:p>
    <w:p w14:paraId="1F37356D" w14:textId="54597F7B" w:rsidR="000E224B" w:rsidRDefault="000E224B">
      <w:pPr>
        <w:pStyle w:val="EndnoteText"/>
      </w:pPr>
    </w:p>
  </w:endnote>
  <w:endnote w:id="7">
    <w:p w14:paraId="24D519E6" w14:textId="2ECD0DBB" w:rsidR="00AA37FD" w:rsidRDefault="00AA37FD">
      <w:pPr>
        <w:pStyle w:val="EndnoteText"/>
      </w:pPr>
      <w:r>
        <w:rPr>
          <w:rStyle w:val="EndnoteReference"/>
        </w:rPr>
        <w:endnoteRef/>
      </w:r>
      <w:r>
        <w:t xml:space="preserve"> </w:t>
      </w:r>
      <w:r>
        <w:rPr>
          <w:rFonts w:ascii="Times New Roman" w:hAnsi="Times New Roman" w:cs="Times New Roman"/>
          <w:sz w:val="24"/>
          <w:szCs w:val="24"/>
        </w:rPr>
        <w:t>This is the theme of Garrard 2006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ustomXmlInsRangeStart w:id="46" w:author="McIntyre, Kenneth" w:date="2025-09-15T14:03:00Z"/>
  <w:sdt>
    <w:sdtPr>
      <w:id w:val="-1680040606"/>
      <w:docPartObj>
        <w:docPartGallery w:val="Page Numbers (Bottom of Page)"/>
        <w:docPartUnique/>
      </w:docPartObj>
    </w:sdtPr>
    <w:sdtEndPr>
      <w:rPr>
        <w:noProof/>
      </w:rPr>
    </w:sdtEndPr>
    <w:sdtContent>
      <w:customXmlInsRangeEnd w:id="46"/>
      <w:p w14:paraId="151582A5" w14:textId="05A9BA8C" w:rsidR="00C41329" w:rsidRDefault="00C41329">
        <w:pPr>
          <w:pStyle w:val="Footer"/>
          <w:jc w:val="right"/>
          <w:rPr>
            <w:ins w:id="47" w:author="McIntyre, Kenneth" w:date="2025-09-15T14:03:00Z" w16du:dateUtc="2025-09-15T19:03:00Z"/>
          </w:rPr>
        </w:pPr>
        <w:ins w:id="48" w:author="McIntyre, Kenneth" w:date="2025-09-15T14:03:00Z" w16du:dateUtc="2025-09-15T19:03:00Z">
          <w:r>
            <w:fldChar w:fldCharType="begin"/>
          </w:r>
          <w:r>
            <w:instrText xml:space="preserve"> PAGE   \* MERGEFORMAT </w:instrText>
          </w:r>
          <w:r>
            <w:fldChar w:fldCharType="separate"/>
          </w:r>
          <w:r>
            <w:rPr>
              <w:noProof/>
            </w:rPr>
            <w:t>2</w:t>
          </w:r>
          <w:r>
            <w:rPr>
              <w:noProof/>
            </w:rPr>
            <w:fldChar w:fldCharType="end"/>
          </w:r>
        </w:ins>
      </w:p>
      <w:customXmlInsRangeStart w:id="49" w:author="McIntyre, Kenneth" w:date="2025-09-15T14:03:00Z"/>
    </w:sdtContent>
  </w:sdt>
  <w:customXmlInsRangeEnd w:id="49"/>
  <w:p w14:paraId="28D6C395" w14:textId="77777777" w:rsidR="00C41329" w:rsidRDefault="00C41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F1D54" w14:textId="77777777" w:rsidR="001B0641" w:rsidRDefault="001B0641" w:rsidP="00A367A7">
      <w:pPr>
        <w:spacing w:after="0" w:line="240" w:lineRule="auto"/>
      </w:pPr>
      <w:r>
        <w:separator/>
      </w:r>
    </w:p>
  </w:footnote>
  <w:footnote w:type="continuationSeparator" w:id="0">
    <w:p w14:paraId="060DBB10" w14:textId="77777777" w:rsidR="001B0641" w:rsidRDefault="001B0641" w:rsidP="00A36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01159A"/>
    <w:multiLevelType w:val="multilevel"/>
    <w:tmpl w:val="C5AE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2477CC"/>
    <w:multiLevelType w:val="multilevel"/>
    <w:tmpl w:val="1C8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46981">
    <w:abstractNumId w:val="1"/>
  </w:num>
  <w:num w:numId="2" w16cid:durableId="9773039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cIntyre, Kenneth">
    <w15:presenceInfo w15:providerId="AD" w15:userId="S::kbm014@shsu.edu::6a65290b-b3bc-4e07-8b73-070034883720"/>
  </w15:person>
  <w15:person w15:author="G G">
    <w15:presenceInfo w15:providerId="Windows Live" w15:userId="b69449b443ae8d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A7"/>
    <w:rsid w:val="000025FB"/>
    <w:rsid w:val="00015054"/>
    <w:rsid w:val="0004111E"/>
    <w:rsid w:val="00041623"/>
    <w:rsid w:val="00041EFD"/>
    <w:rsid w:val="00050EA2"/>
    <w:rsid w:val="00052043"/>
    <w:rsid w:val="000611FC"/>
    <w:rsid w:val="00076975"/>
    <w:rsid w:val="00097002"/>
    <w:rsid w:val="000B0BDA"/>
    <w:rsid w:val="000B5685"/>
    <w:rsid w:val="000D4A77"/>
    <w:rsid w:val="000E224B"/>
    <w:rsid w:val="000E5BE9"/>
    <w:rsid w:val="000F0021"/>
    <w:rsid w:val="001240E7"/>
    <w:rsid w:val="001410AC"/>
    <w:rsid w:val="00141BD1"/>
    <w:rsid w:val="0014473C"/>
    <w:rsid w:val="00145DD0"/>
    <w:rsid w:val="0014739B"/>
    <w:rsid w:val="001541F3"/>
    <w:rsid w:val="001547B1"/>
    <w:rsid w:val="00162C75"/>
    <w:rsid w:val="00172FF5"/>
    <w:rsid w:val="0017488F"/>
    <w:rsid w:val="0017766B"/>
    <w:rsid w:val="001A6B70"/>
    <w:rsid w:val="001B0641"/>
    <w:rsid w:val="001B0A2B"/>
    <w:rsid w:val="001B653F"/>
    <w:rsid w:val="001C7110"/>
    <w:rsid w:val="001D1C66"/>
    <w:rsid w:val="001E2E79"/>
    <w:rsid w:val="001F47E8"/>
    <w:rsid w:val="0021283B"/>
    <w:rsid w:val="002129C7"/>
    <w:rsid w:val="00225556"/>
    <w:rsid w:val="00235B2A"/>
    <w:rsid w:val="0024458D"/>
    <w:rsid w:val="00277861"/>
    <w:rsid w:val="00281C11"/>
    <w:rsid w:val="00286146"/>
    <w:rsid w:val="002C0D38"/>
    <w:rsid w:val="002C3C52"/>
    <w:rsid w:val="002C44D7"/>
    <w:rsid w:val="002D19C1"/>
    <w:rsid w:val="002D30E1"/>
    <w:rsid w:val="002E612C"/>
    <w:rsid w:val="002E684A"/>
    <w:rsid w:val="002E797B"/>
    <w:rsid w:val="00305994"/>
    <w:rsid w:val="00307546"/>
    <w:rsid w:val="0033152D"/>
    <w:rsid w:val="00377C7A"/>
    <w:rsid w:val="00380A59"/>
    <w:rsid w:val="003818EC"/>
    <w:rsid w:val="003B002E"/>
    <w:rsid w:val="003B08D8"/>
    <w:rsid w:val="003B4FC6"/>
    <w:rsid w:val="003C54F3"/>
    <w:rsid w:val="003E3A28"/>
    <w:rsid w:val="003F6B4D"/>
    <w:rsid w:val="00411234"/>
    <w:rsid w:val="00414901"/>
    <w:rsid w:val="0041496F"/>
    <w:rsid w:val="00422294"/>
    <w:rsid w:val="0042258A"/>
    <w:rsid w:val="00423FFA"/>
    <w:rsid w:val="0042601C"/>
    <w:rsid w:val="00456A8B"/>
    <w:rsid w:val="0046583D"/>
    <w:rsid w:val="00484A41"/>
    <w:rsid w:val="00484CB7"/>
    <w:rsid w:val="004A4B60"/>
    <w:rsid w:val="004D0855"/>
    <w:rsid w:val="004D1ADE"/>
    <w:rsid w:val="004D22AC"/>
    <w:rsid w:val="004E0C13"/>
    <w:rsid w:val="004E38E2"/>
    <w:rsid w:val="004F3B16"/>
    <w:rsid w:val="004F65B4"/>
    <w:rsid w:val="0052139B"/>
    <w:rsid w:val="0054211D"/>
    <w:rsid w:val="00563A58"/>
    <w:rsid w:val="00567BAA"/>
    <w:rsid w:val="00577879"/>
    <w:rsid w:val="005908D4"/>
    <w:rsid w:val="005B342E"/>
    <w:rsid w:val="005B58DD"/>
    <w:rsid w:val="005C41E9"/>
    <w:rsid w:val="005C710B"/>
    <w:rsid w:val="005E0DA3"/>
    <w:rsid w:val="00604D4C"/>
    <w:rsid w:val="00632B17"/>
    <w:rsid w:val="00635941"/>
    <w:rsid w:val="00635E8D"/>
    <w:rsid w:val="00647B87"/>
    <w:rsid w:val="006557D1"/>
    <w:rsid w:val="00660920"/>
    <w:rsid w:val="006761EE"/>
    <w:rsid w:val="00676F63"/>
    <w:rsid w:val="006A344A"/>
    <w:rsid w:val="006A4AE1"/>
    <w:rsid w:val="006C31C8"/>
    <w:rsid w:val="006C6377"/>
    <w:rsid w:val="006D35FC"/>
    <w:rsid w:val="00706DC2"/>
    <w:rsid w:val="00727D21"/>
    <w:rsid w:val="007428AD"/>
    <w:rsid w:val="007439EA"/>
    <w:rsid w:val="00771ABE"/>
    <w:rsid w:val="007749B1"/>
    <w:rsid w:val="00786267"/>
    <w:rsid w:val="00786BFA"/>
    <w:rsid w:val="007A41DC"/>
    <w:rsid w:val="007B667A"/>
    <w:rsid w:val="007B7725"/>
    <w:rsid w:val="007C19CD"/>
    <w:rsid w:val="007E1CF1"/>
    <w:rsid w:val="007E214D"/>
    <w:rsid w:val="007E5165"/>
    <w:rsid w:val="007E6303"/>
    <w:rsid w:val="007E67F3"/>
    <w:rsid w:val="007F650F"/>
    <w:rsid w:val="00813FA7"/>
    <w:rsid w:val="0082062E"/>
    <w:rsid w:val="008229C1"/>
    <w:rsid w:val="0085366E"/>
    <w:rsid w:val="00855D3D"/>
    <w:rsid w:val="008823C2"/>
    <w:rsid w:val="00887974"/>
    <w:rsid w:val="008C1D68"/>
    <w:rsid w:val="008C5B0C"/>
    <w:rsid w:val="008C6E84"/>
    <w:rsid w:val="008D4237"/>
    <w:rsid w:val="009046E8"/>
    <w:rsid w:val="00941BC0"/>
    <w:rsid w:val="00953D0E"/>
    <w:rsid w:val="0098080A"/>
    <w:rsid w:val="00981E1A"/>
    <w:rsid w:val="00994F84"/>
    <w:rsid w:val="009A4BA5"/>
    <w:rsid w:val="009B6FEE"/>
    <w:rsid w:val="009C0028"/>
    <w:rsid w:val="009C5D52"/>
    <w:rsid w:val="00A1376A"/>
    <w:rsid w:val="00A30348"/>
    <w:rsid w:val="00A31CC8"/>
    <w:rsid w:val="00A321A2"/>
    <w:rsid w:val="00A367A7"/>
    <w:rsid w:val="00A41428"/>
    <w:rsid w:val="00A4521B"/>
    <w:rsid w:val="00A46BE6"/>
    <w:rsid w:val="00A46F63"/>
    <w:rsid w:val="00A5493B"/>
    <w:rsid w:val="00A60462"/>
    <w:rsid w:val="00A760BB"/>
    <w:rsid w:val="00A77DE8"/>
    <w:rsid w:val="00AA10D0"/>
    <w:rsid w:val="00AA37FD"/>
    <w:rsid w:val="00AD6D13"/>
    <w:rsid w:val="00AD7675"/>
    <w:rsid w:val="00AE1808"/>
    <w:rsid w:val="00B0027E"/>
    <w:rsid w:val="00B47D2D"/>
    <w:rsid w:val="00B504C7"/>
    <w:rsid w:val="00B50602"/>
    <w:rsid w:val="00B518A1"/>
    <w:rsid w:val="00B80262"/>
    <w:rsid w:val="00B802FB"/>
    <w:rsid w:val="00B93904"/>
    <w:rsid w:val="00B976F6"/>
    <w:rsid w:val="00BA23F0"/>
    <w:rsid w:val="00BB0F28"/>
    <w:rsid w:val="00BB6A78"/>
    <w:rsid w:val="00BD2658"/>
    <w:rsid w:val="00BE3BA6"/>
    <w:rsid w:val="00BF4B5D"/>
    <w:rsid w:val="00C045E7"/>
    <w:rsid w:val="00C41329"/>
    <w:rsid w:val="00C51566"/>
    <w:rsid w:val="00C5508A"/>
    <w:rsid w:val="00C64963"/>
    <w:rsid w:val="00C70F0C"/>
    <w:rsid w:val="00C71806"/>
    <w:rsid w:val="00C71C9F"/>
    <w:rsid w:val="00C71DA5"/>
    <w:rsid w:val="00CA4DE5"/>
    <w:rsid w:val="00CC098C"/>
    <w:rsid w:val="00CD6CC7"/>
    <w:rsid w:val="00D03F7B"/>
    <w:rsid w:val="00D054CC"/>
    <w:rsid w:val="00D1664A"/>
    <w:rsid w:val="00D21079"/>
    <w:rsid w:val="00D212D1"/>
    <w:rsid w:val="00D31284"/>
    <w:rsid w:val="00D32C55"/>
    <w:rsid w:val="00D418E0"/>
    <w:rsid w:val="00D678F0"/>
    <w:rsid w:val="00D92A6C"/>
    <w:rsid w:val="00DA357A"/>
    <w:rsid w:val="00DD32DB"/>
    <w:rsid w:val="00DE0E22"/>
    <w:rsid w:val="00E03239"/>
    <w:rsid w:val="00E144EE"/>
    <w:rsid w:val="00E22921"/>
    <w:rsid w:val="00E32F2E"/>
    <w:rsid w:val="00E52B75"/>
    <w:rsid w:val="00E63D5B"/>
    <w:rsid w:val="00E7164A"/>
    <w:rsid w:val="00E75AC3"/>
    <w:rsid w:val="00EA1F6B"/>
    <w:rsid w:val="00EF298E"/>
    <w:rsid w:val="00F211CF"/>
    <w:rsid w:val="00F44059"/>
    <w:rsid w:val="00F916CD"/>
    <w:rsid w:val="00FA3925"/>
    <w:rsid w:val="00FB5B73"/>
    <w:rsid w:val="00FB6572"/>
    <w:rsid w:val="00FC06B7"/>
    <w:rsid w:val="00FC63BC"/>
    <w:rsid w:val="00FF1013"/>
    <w:rsid w:val="00FF2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BB31"/>
  <w15:chartTrackingRefBased/>
  <w15:docId w15:val="{7F7B05AA-32EB-4F5F-8C0B-FE50304D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67A7"/>
    <w:rPr>
      <w:i/>
      <w:iCs/>
    </w:rPr>
  </w:style>
  <w:style w:type="paragraph" w:styleId="EndnoteText">
    <w:name w:val="endnote text"/>
    <w:basedOn w:val="Normal"/>
    <w:link w:val="EndnoteTextChar"/>
    <w:uiPriority w:val="99"/>
    <w:semiHidden/>
    <w:unhideWhenUsed/>
    <w:rsid w:val="00A367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367A7"/>
    <w:rPr>
      <w:sz w:val="20"/>
      <w:szCs w:val="20"/>
    </w:rPr>
  </w:style>
  <w:style w:type="character" w:styleId="EndnoteReference">
    <w:name w:val="endnote reference"/>
    <w:basedOn w:val="DefaultParagraphFont"/>
    <w:uiPriority w:val="99"/>
    <w:semiHidden/>
    <w:unhideWhenUsed/>
    <w:rsid w:val="00A367A7"/>
    <w:rPr>
      <w:vertAlign w:val="superscript"/>
    </w:rPr>
  </w:style>
  <w:style w:type="character" w:styleId="Hyperlink">
    <w:name w:val="Hyperlink"/>
    <w:basedOn w:val="DefaultParagraphFont"/>
    <w:uiPriority w:val="99"/>
    <w:unhideWhenUsed/>
    <w:rsid w:val="00AD6D13"/>
    <w:rPr>
      <w:color w:val="0563C1" w:themeColor="hyperlink"/>
      <w:u w:val="single"/>
    </w:rPr>
  </w:style>
  <w:style w:type="character" w:styleId="UnresolvedMention">
    <w:name w:val="Unresolved Mention"/>
    <w:basedOn w:val="DefaultParagraphFont"/>
    <w:uiPriority w:val="99"/>
    <w:semiHidden/>
    <w:unhideWhenUsed/>
    <w:rsid w:val="00AD6D13"/>
    <w:rPr>
      <w:color w:val="605E5C"/>
      <w:shd w:val="clear" w:color="auto" w:fill="E1DFDD"/>
    </w:rPr>
  </w:style>
  <w:style w:type="character" w:styleId="CommentReference">
    <w:name w:val="annotation reference"/>
    <w:basedOn w:val="DefaultParagraphFont"/>
    <w:uiPriority w:val="99"/>
    <w:semiHidden/>
    <w:unhideWhenUsed/>
    <w:rsid w:val="00C41329"/>
    <w:rPr>
      <w:sz w:val="16"/>
      <w:szCs w:val="16"/>
    </w:rPr>
  </w:style>
  <w:style w:type="paragraph" w:styleId="CommentText">
    <w:name w:val="annotation text"/>
    <w:basedOn w:val="Normal"/>
    <w:link w:val="CommentTextChar"/>
    <w:uiPriority w:val="99"/>
    <w:unhideWhenUsed/>
    <w:rsid w:val="00C41329"/>
    <w:pPr>
      <w:spacing w:line="240" w:lineRule="auto"/>
    </w:pPr>
    <w:rPr>
      <w:sz w:val="20"/>
      <w:szCs w:val="20"/>
    </w:rPr>
  </w:style>
  <w:style w:type="character" w:customStyle="1" w:styleId="CommentTextChar">
    <w:name w:val="Comment Text Char"/>
    <w:basedOn w:val="DefaultParagraphFont"/>
    <w:link w:val="CommentText"/>
    <w:uiPriority w:val="99"/>
    <w:rsid w:val="00C41329"/>
    <w:rPr>
      <w:sz w:val="20"/>
      <w:szCs w:val="20"/>
    </w:rPr>
  </w:style>
  <w:style w:type="paragraph" w:styleId="CommentSubject">
    <w:name w:val="annotation subject"/>
    <w:basedOn w:val="CommentText"/>
    <w:next w:val="CommentText"/>
    <w:link w:val="CommentSubjectChar"/>
    <w:uiPriority w:val="99"/>
    <w:semiHidden/>
    <w:unhideWhenUsed/>
    <w:rsid w:val="00C41329"/>
    <w:rPr>
      <w:b/>
      <w:bCs/>
    </w:rPr>
  </w:style>
  <w:style w:type="character" w:customStyle="1" w:styleId="CommentSubjectChar">
    <w:name w:val="Comment Subject Char"/>
    <w:basedOn w:val="CommentTextChar"/>
    <w:link w:val="CommentSubject"/>
    <w:uiPriority w:val="99"/>
    <w:semiHidden/>
    <w:rsid w:val="00C41329"/>
    <w:rPr>
      <w:b/>
      <w:bCs/>
      <w:sz w:val="20"/>
      <w:szCs w:val="20"/>
    </w:rPr>
  </w:style>
  <w:style w:type="paragraph" w:styleId="Revision">
    <w:name w:val="Revision"/>
    <w:hidden/>
    <w:uiPriority w:val="99"/>
    <w:semiHidden/>
    <w:rsid w:val="00C41329"/>
    <w:pPr>
      <w:spacing w:after="0" w:line="240" w:lineRule="auto"/>
    </w:pPr>
  </w:style>
  <w:style w:type="paragraph" w:styleId="Header">
    <w:name w:val="header"/>
    <w:basedOn w:val="Normal"/>
    <w:link w:val="HeaderChar"/>
    <w:uiPriority w:val="99"/>
    <w:unhideWhenUsed/>
    <w:rsid w:val="00C41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329"/>
  </w:style>
  <w:style w:type="paragraph" w:styleId="Footer">
    <w:name w:val="footer"/>
    <w:basedOn w:val="Normal"/>
    <w:link w:val="FooterChar"/>
    <w:uiPriority w:val="99"/>
    <w:unhideWhenUsed/>
    <w:rsid w:val="00C41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8FBA1-F101-4B35-AEC1-3D266BBE7F13}">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96</TotalTime>
  <Pages>15</Pages>
  <Words>4543</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Garrard</dc:creator>
  <cp:keywords/>
  <dc:description/>
  <cp:lastModifiedBy>G G</cp:lastModifiedBy>
  <cp:revision>6</cp:revision>
  <dcterms:created xsi:type="dcterms:W3CDTF">2025-09-29T17:12:00Z</dcterms:created>
  <dcterms:modified xsi:type="dcterms:W3CDTF">2025-09-29T18:44:00Z</dcterms:modified>
</cp:coreProperties>
</file>